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A8FAC" w14:textId="405D5321" w:rsidR="000F53EB" w:rsidRPr="00D33660" w:rsidRDefault="00C4119E" w:rsidP="00C4119E">
      <w:pPr>
        <w:jc w:val="center"/>
        <w:rPr>
          <w:rFonts w:asciiTheme="majorHAnsi" w:hAnsiTheme="majorHAnsi"/>
        </w:rPr>
      </w:pPr>
      <w:r w:rsidRPr="00D33660">
        <w:rPr>
          <w:rFonts w:asciiTheme="majorHAnsi" w:hAnsiTheme="majorHAnsi"/>
        </w:rPr>
        <w:t xml:space="preserve">17CS43-DAA </w:t>
      </w:r>
      <w:r w:rsidRPr="00D33660">
        <w:rPr>
          <w:rFonts w:asciiTheme="majorHAnsi" w:hAnsiTheme="majorHAnsi"/>
        </w:rPr>
        <w:tab/>
      </w:r>
      <w:r w:rsidR="007016D2" w:rsidRPr="00D33660">
        <w:rPr>
          <w:rFonts w:asciiTheme="majorHAnsi" w:hAnsiTheme="majorHAnsi"/>
        </w:rPr>
        <w:t>2</w:t>
      </w:r>
      <w:r w:rsidR="007016D2" w:rsidRPr="00D33660">
        <w:rPr>
          <w:rFonts w:asciiTheme="majorHAnsi" w:hAnsiTheme="majorHAnsi"/>
          <w:vertAlign w:val="superscript"/>
        </w:rPr>
        <w:t>nd</w:t>
      </w:r>
      <w:r w:rsidR="007016D2" w:rsidRPr="00D33660">
        <w:rPr>
          <w:rFonts w:asciiTheme="majorHAnsi" w:hAnsiTheme="majorHAnsi"/>
        </w:rPr>
        <w:t xml:space="preserve"> Assignment (programming)</w:t>
      </w:r>
    </w:p>
    <w:p w14:paraId="574AFA2B" w14:textId="704C4DAF" w:rsidR="00C4119E" w:rsidRPr="00D33660" w:rsidRDefault="00C4119E" w:rsidP="00C4119E">
      <w:pPr>
        <w:jc w:val="center"/>
        <w:rPr>
          <w:rFonts w:asciiTheme="majorHAnsi" w:hAnsiTheme="majorHAnsi"/>
        </w:rPr>
      </w:pPr>
      <w:r w:rsidRPr="00D33660">
        <w:rPr>
          <w:rFonts w:asciiTheme="majorHAnsi" w:hAnsiTheme="majorHAnsi"/>
        </w:rPr>
        <w:t>Last date of submission:  Apr 29, 2019</w:t>
      </w:r>
    </w:p>
    <w:p w14:paraId="06617A02" w14:textId="649257F8" w:rsidR="00D33660" w:rsidRPr="00D33660" w:rsidRDefault="00D33660" w:rsidP="00C4119E">
      <w:pPr>
        <w:jc w:val="center"/>
        <w:rPr>
          <w:rFonts w:asciiTheme="majorHAnsi" w:hAnsiTheme="majorHAnsi"/>
        </w:rPr>
      </w:pPr>
      <w:r w:rsidRPr="00D33660">
        <w:rPr>
          <w:rFonts w:asciiTheme="majorHAnsi" w:hAnsiTheme="majorHAnsi"/>
        </w:rPr>
        <w:t>Marks for assignments: 10 (5+5)</w:t>
      </w:r>
    </w:p>
    <w:p w14:paraId="66446520" w14:textId="77777777" w:rsidR="00C4119E" w:rsidRPr="00D33660" w:rsidRDefault="00C4119E" w:rsidP="00C4119E">
      <w:pPr>
        <w:rPr>
          <w:rFonts w:asciiTheme="majorHAnsi" w:hAnsiTheme="majorHAnsi"/>
          <w:b w:val="0"/>
        </w:rPr>
      </w:pPr>
      <w:r w:rsidRPr="00D33660">
        <w:rPr>
          <w:rFonts w:asciiTheme="majorHAnsi" w:hAnsiTheme="majorHAnsi"/>
          <w:b w:val="0"/>
        </w:rPr>
        <w:t xml:space="preserve">Note: </w:t>
      </w:r>
    </w:p>
    <w:p w14:paraId="29C0EBBD" w14:textId="77777777" w:rsidR="00C4119E"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 xml:space="preserve">Your group id remains the same. </w:t>
      </w:r>
    </w:p>
    <w:p w14:paraId="1E78177D" w14:textId="77777777" w:rsidR="00C4119E"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 xml:space="preserve">You need to submit two questions. </w:t>
      </w:r>
    </w:p>
    <w:p w14:paraId="5C170D2A" w14:textId="798B6E0D" w:rsidR="000E53FA"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The question allocation</w:t>
      </w:r>
      <w:r w:rsidR="00D33660" w:rsidRPr="00D33660">
        <w:rPr>
          <w:rFonts w:asciiTheme="majorHAnsi" w:hAnsiTheme="majorHAnsi"/>
          <w:b w:val="0"/>
        </w:rPr>
        <w:t>s</w:t>
      </w:r>
      <w:r w:rsidRPr="00D33660">
        <w:rPr>
          <w:rFonts w:asciiTheme="majorHAnsi" w:hAnsiTheme="majorHAnsi"/>
          <w:b w:val="0"/>
        </w:rPr>
        <w:t xml:space="preserve"> </w:t>
      </w:r>
      <w:r w:rsidR="00D33660" w:rsidRPr="00D33660">
        <w:rPr>
          <w:rFonts w:asciiTheme="majorHAnsi" w:hAnsiTheme="majorHAnsi"/>
          <w:b w:val="0"/>
        </w:rPr>
        <w:t>to teams are</w:t>
      </w:r>
      <w:r w:rsidRPr="00D33660">
        <w:rPr>
          <w:rFonts w:asciiTheme="majorHAnsi" w:hAnsiTheme="majorHAnsi"/>
          <w:b w:val="0"/>
        </w:rPr>
        <w:t xml:space="preserve"> as follows.</w:t>
      </w:r>
    </w:p>
    <w:p w14:paraId="4EB690EF" w14:textId="77777777" w:rsidR="000E53FA" w:rsidRPr="00D33660" w:rsidRDefault="00C4119E" w:rsidP="000E53FA">
      <w:pPr>
        <w:pStyle w:val="ListParagraph"/>
        <w:numPr>
          <w:ilvl w:val="1"/>
          <w:numId w:val="3"/>
        </w:numPr>
        <w:rPr>
          <w:rFonts w:asciiTheme="majorHAnsi" w:hAnsiTheme="majorHAnsi"/>
          <w:b w:val="0"/>
        </w:rPr>
      </w:pPr>
      <w:r w:rsidRPr="00D33660">
        <w:rPr>
          <w:rFonts w:asciiTheme="majorHAnsi" w:hAnsiTheme="majorHAnsi"/>
          <w:b w:val="0"/>
        </w:rPr>
        <w:t xml:space="preserve">G1 will do Q1 and Q7. </w:t>
      </w:r>
    </w:p>
    <w:p w14:paraId="3B9D1316" w14:textId="77777777" w:rsidR="000E53FA" w:rsidRPr="00D33660" w:rsidRDefault="00C4119E" w:rsidP="000E53FA">
      <w:pPr>
        <w:pStyle w:val="ListParagraph"/>
        <w:numPr>
          <w:ilvl w:val="1"/>
          <w:numId w:val="3"/>
        </w:numPr>
        <w:rPr>
          <w:rFonts w:asciiTheme="majorHAnsi" w:hAnsiTheme="majorHAnsi"/>
          <w:b w:val="0"/>
        </w:rPr>
      </w:pPr>
      <w:r w:rsidRPr="00D33660">
        <w:rPr>
          <w:rFonts w:asciiTheme="majorHAnsi" w:hAnsiTheme="majorHAnsi"/>
          <w:b w:val="0"/>
        </w:rPr>
        <w:t xml:space="preserve">G2 will do Q2, and Q8. </w:t>
      </w:r>
    </w:p>
    <w:p w14:paraId="44680124" w14:textId="37CF3D33" w:rsidR="000E53FA" w:rsidRPr="00D33660" w:rsidRDefault="00C4119E" w:rsidP="000E53FA">
      <w:pPr>
        <w:pStyle w:val="ListParagraph"/>
        <w:numPr>
          <w:ilvl w:val="1"/>
          <w:numId w:val="3"/>
        </w:numPr>
        <w:rPr>
          <w:rFonts w:asciiTheme="majorHAnsi" w:hAnsiTheme="majorHAnsi"/>
          <w:b w:val="0"/>
        </w:rPr>
      </w:pPr>
      <w:r w:rsidRPr="00D33660">
        <w:rPr>
          <w:rFonts w:asciiTheme="majorHAnsi" w:hAnsiTheme="majorHAnsi"/>
          <w:b w:val="0"/>
        </w:rPr>
        <w:t>G3 will do Q</w:t>
      </w:r>
      <w:r w:rsidR="000E53FA" w:rsidRPr="00D33660">
        <w:rPr>
          <w:rFonts w:asciiTheme="majorHAnsi" w:hAnsiTheme="majorHAnsi"/>
          <w:b w:val="0"/>
        </w:rPr>
        <w:t xml:space="preserve">3 and Q9. </w:t>
      </w:r>
    </w:p>
    <w:p w14:paraId="5F410EFA" w14:textId="6513C4E7" w:rsidR="00C4119E" w:rsidRPr="00D33660" w:rsidRDefault="000E53FA" w:rsidP="000E53FA">
      <w:pPr>
        <w:pStyle w:val="ListParagraph"/>
        <w:numPr>
          <w:ilvl w:val="1"/>
          <w:numId w:val="3"/>
        </w:numPr>
        <w:rPr>
          <w:rFonts w:asciiTheme="majorHAnsi" w:hAnsiTheme="majorHAnsi"/>
          <w:b w:val="0"/>
        </w:rPr>
      </w:pPr>
      <w:r w:rsidRPr="00D33660">
        <w:rPr>
          <w:rFonts w:asciiTheme="majorHAnsi" w:hAnsiTheme="majorHAnsi"/>
          <w:b w:val="0"/>
        </w:rPr>
        <w:t>G4 will do Q4 and Q10</w:t>
      </w:r>
    </w:p>
    <w:p w14:paraId="246BA92B" w14:textId="74A7490D" w:rsidR="000E53FA" w:rsidRPr="00D33660" w:rsidRDefault="000E53FA" w:rsidP="000E53FA">
      <w:pPr>
        <w:pStyle w:val="ListParagraph"/>
        <w:numPr>
          <w:ilvl w:val="1"/>
          <w:numId w:val="3"/>
        </w:numPr>
        <w:rPr>
          <w:rFonts w:asciiTheme="majorHAnsi" w:hAnsiTheme="majorHAnsi"/>
          <w:b w:val="0"/>
        </w:rPr>
      </w:pPr>
      <w:r w:rsidRPr="00D33660">
        <w:rPr>
          <w:rFonts w:asciiTheme="majorHAnsi" w:hAnsiTheme="majorHAnsi"/>
          <w:b w:val="0"/>
        </w:rPr>
        <w:t>G5 will do Q5 and Q1.</w:t>
      </w:r>
    </w:p>
    <w:p w14:paraId="7509D943" w14:textId="6DEFB49F" w:rsidR="00D33660" w:rsidRPr="00D33660" w:rsidRDefault="00D33660" w:rsidP="000E53FA">
      <w:pPr>
        <w:pStyle w:val="ListParagraph"/>
        <w:numPr>
          <w:ilvl w:val="1"/>
          <w:numId w:val="3"/>
        </w:numPr>
        <w:rPr>
          <w:rFonts w:asciiTheme="majorHAnsi" w:hAnsiTheme="majorHAnsi"/>
          <w:b w:val="0"/>
        </w:rPr>
      </w:pPr>
      <w:r w:rsidRPr="00D33660">
        <w:rPr>
          <w:rFonts w:asciiTheme="majorHAnsi" w:hAnsiTheme="majorHAnsi"/>
          <w:b w:val="0"/>
        </w:rPr>
        <w:t>:</w:t>
      </w:r>
    </w:p>
    <w:p w14:paraId="15E0D8F4" w14:textId="1FF12981" w:rsidR="00D33660" w:rsidRPr="00D33660" w:rsidRDefault="00D33660" w:rsidP="000E53FA">
      <w:pPr>
        <w:pStyle w:val="ListParagraph"/>
        <w:numPr>
          <w:ilvl w:val="1"/>
          <w:numId w:val="3"/>
        </w:numPr>
        <w:rPr>
          <w:rFonts w:asciiTheme="majorHAnsi" w:hAnsiTheme="majorHAnsi"/>
          <w:b w:val="0"/>
        </w:rPr>
      </w:pPr>
      <w:r w:rsidRPr="00D33660">
        <w:rPr>
          <w:rFonts w:asciiTheme="majorHAnsi" w:hAnsiTheme="majorHAnsi"/>
          <w:b w:val="0"/>
        </w:rPr>
        <w:t>:</w:t>
      </w:r>
    </w:p>
    <w:p w14:paraId="51458FB7" w14:textId="7E35A812" w:rsidR="000E53FA" w:rsidRPr="00D33660" w:rsidRDefault="000E53FA" w:rsidP="00D33660">
      <w:pPr>
        <w:pStyle w:val="ListParagraph"/>
        <w:numPr>
          <w:ilvl w:val="1"/>
          <w:numId w:val="3"/>
        </w:numPr>
        <w:jc w:val="both"/>
        <w:rPr>
          <w:rFonts w:asciiTheme="majorHAnsi" w:hAnsiTheme="majorHAnsi"/>
          <w:b w:val="0"/>
        </w:rPr>
      </w:pPr>
      <w:r w:rsidRPr="00D33660">
        <w:rPr>
          <w:rFonts w:asciiTheme="majorHAnsi" w:hAnsiTheme="majorHAnsi"/>
          <w:b w:val="0"/>
        </w:rPr>
        <w:t xml:space="preserve">Essentially Group </w:t>
      </w:r>
      <w:proofErr w:type="spellStart"/>
      <w:r w:rsidR="00D33660" w:rsidRPr="00D33660">
        <w:rPr>
          <w:rFonts w:asciiTheme="majorHAnsi" w:hAnsiTheme="majorHAnsi"/>
          <w:b w:val="0"/>
        </w:rPr>
        <w:t>G</w:t>
      </w:r>
      <w:r w:rsidRPr="00D33660">
        <w:rPr>
          <w:rFonts w:asciiTheme="majorHAnsi" w:hAnsiTheme="majorHAnsi"/>
          <w:b w:val="0"/>
        </w:rPr>
        <w:t>#i</w:t>
      </w:r>
      <w:proofErr w:type="spellEnd"/>
      <w:r w:rsidRPr="00D33660">
        <w:rPr>
          <w:rFonts w:asciiTheme="majorHAnsi" w:hAnsiTheme="majorHAnsi"/>
          <w:b w:val="0"/>
        </w:rPr>
        <w:t xml:space="preserve"> will do </w:t>
      </w:r>
      <w:proofErr w:type="gramStart"/>
      <w:r w:rsidRPr="00D33660">
        <w:rPr>
          <w:rFonts w:asciiTheme="majorHAnsi" w:hAnsiTheme="majorHAnsi"/>
          <w:b w:val="0"/>
        </w:rPr>
        <w:t>Q(</w:t>
      </w:r>
      <w:proofErr w:type="spellStart"/>
      <w:proofErr w:type="gramEnd"/>
      <w:r w:rsidRPr="00D33660">
        <w:rPr>
          <w:rFonts w:asciiTheme="majorHAnsi" w:hAnsiTheme="majorHAnsi"/>
          <w:b w:val="0"/>
        </w:rPr>
        <w:t>i</w:t>
      </w:r>
      <w:proofErr w:type="spellEnd"/>
      <w:r w:rsidRPr="00D33660">
        <w:rPr>
          <w:rFonts w:asciiTheme="majorHAnsi" w:hAnsiTheme="majorHAnsi"/>
          <w:b w:val="0"/>
        </w:rPr>
        <w:t xml:space="preserve"> %10), and Q(i+6%10). </w:t>
      </w:r>
      <w:r w:rsidR="00D33660" w:rsidRPr="00D33660">
        <w:rPr>
          <w:rFonts w:asciiTheme="majorHAnsi" w:hAnsiTheme="majorHAnsi"/>
          <w:b w:val="0"/>
        </w:rPr>
        <w:t>If</w:t>
      </w:r>
      <w:r w:rsidRPr="00D33660">
        <w:rPr>
          <w:rFonts w:asciiTheme="majorHAnsi" w:hAnsiTheme="majorHAnsi"/>
          <w:b w:val="0"/>
        </w:rPr>
        <w:t xml:space="preserve"> the remainder comes to 0, this implies question number 10.</w:t>
      </w:r>
    </w:p>
    <w:p w14:paraId="3A4D2BCF" w14:textId="604A041B" w:rsidR="00C4119E"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There are</w:t>
      </w:r>
      <w:r w:rsidR="000E53FA" w:rsidRPr="00D33660">
        <w:rPr>
          <w:rFonts w:asciiTheme="majorHAnsi" w:hAnsiTheme="majorHAnsi"/>
          <w:b w:val="0"/>
        </w:rPr>
        <w:t xml:space="preserve"> 2</w:t>
      </w:r>
      <w:r w:rsidRPr="00D33660">
        <w:rPr>
          <w:rFonts w:asciiTheme="majorHAnsi" w:hAnsiTheme="majorHAnsi"/>
          <w:b w:val="0"/>
        </w:rPr>
        <w:t xml:space="preserve"> bonus marks </w:t>
      </w:r>
      <w:r w:rsidR="00D33660" w:rsidRPr="00D33660">
        <w:rPr>
          <w:rFonts w:asciiTheme="majorHAnsi" w:hAnsiTheme="majorHAnsi"/>
          <w:b w:val="0"/>
        </w:rPr>
        <w:t xml:space="preserve">each </w:t>
      </w:r>
      <w:r w:rsidRPr="00D33660">
        <w:rPr>
          <w:rFonts w:asciiTheme="majorHAnsi" w:hAnsiTheme="majorHAnsi"/>
          <w:b w:val="0"/>
        </w:rPr>
        <w:t xml:space="preserve">for doing </w:t>
      </w:r>
      <w:r w:rsidR="00D33660" w:rsidRPr="00D33660">
        <w:rPr>
          <w:rFonts w:asciiTheme="majorHAnsi" w:hAnsiTheme="majorHAnsi"/>
          <w:b w:val="0"/>
        </w:rPr>
        <w:t>extra questions, sub</w:t>
      </w:r>
      <w:r w:rsidR="00673208">
        <w:rPr>
          <w:rFonts w:asciiTheme="majorHAnsi" w:hAnsiTheme="majorHAnsi"/>
          <w:b w:val="0"/>
        </w:rPr>
        <w:t>ject to max not exceeding total</w:t>
      </w:r>
      <w:r w:rsidR="00D33660" w:rsidRPr="00D33660">
        <w:rPr>
          <w:rFonts w:asciiTheme="majorHAnsi" w:hAnsiTheme="majorHAnsi"/>
          <w:b w:val="0"/>
        </w:rPr>
        <w:t>.</w:t>
      </w:r>
    </w:p>
    <w:p w14:paraId="4B7D3736" w14:textId="559DB19A" w:rsidR="000E53FA" w:rsidRDefault="000E53FA" w:rsidP="00D33660">
      <w:pPr>
        <w:pStyle w:val="ListParagraph"/>
        <w:numPr>
          <w:ilvl w:val="0"/>
          <w:numId w:val="3"/>
        </w:numPr>
        <w:jc w:val="both"/>
        <w:rPr>
          <w:rFonts w:asciiTheme="majorHAnsi" w:hAnsiTheme="majorHAnsi"/>
          <w:b w:val="0"/>
        </w:rPr>
      </w:pPr>
      <w:r w:rsidRPr="00D33660">
        <w:rPr>
          <w:rFonts w:asciiTheme="majorHAnsi" w:hAnsiTheme="majorHAnsi"/>
          <w:b w:val="0"/>
        </w:rPr>
        <w:t xml:space="preserve">Change of assignment questions is allowed by Apr 24, 2019. The change in one assignment question will cost 2 marks. Max of two questions can be changed. On changing the question, you </w:t>
      </w:r>
      <w:proofErr w:type="gramStart"/>
      <w:r w:rsidRPr="00D33660">
        <w:rPr>
          <w:rFonts w:asciiTheme="majorHAnsi" w:hAnsiTheme="majorHAnsi"/>
          <w:b w:val="0"/>
        </w:rPr>
        <w:t>can not</w:t>
      </w:r>
      <w:proofErr w:type="gramEnd"/>
      <w:r w:rsidRPr="00D33660">
        <w:rPr>
          <w:rFonts w:asciiTheme="majorHAnsi" w:hAnsiTheme="majorHAnsi"/>
          <w:b w:val="0"/>
        </w:rPr>
        <w:t xml:space="preserve"> pick the question, but it will be assigned randomly.</w:t>
      </w:r>
    </w:p>
    <w:p w14:paraId="128C7107" w14:textId="773C99EF" w:rsidR="00673208" w:rsidRDefault="00673208" w:rsidP="00D33660">
      <w:pPr>
        <w:pStyle w:val="ListParagraph"/>
        <w:numPr>
          <w:ilvl w:val="0"/>
          <w:numId w:val="3"/>
        </w:numPr>
        <w:jc w:val="both"/>
        <w:rPr>
          <w:rFonts w:asciiTheme="majorHAnsi" w:hAnsiTheme="majorHAnsi"/>
          <w:b w:val="0"/>
        </w:rPr>
      </w:pPr>
      <w:r>
        <w:rPr>
          <w:rFonts w:asciiTheme="majorHAnsi" w:hAnsiTheme="majorHAnsi"/>
          <w:b w:val="0"/>
        </w:rPr>
        <w:t>Assignment should be uploaded on server 202.62.79.36 in the lexicographically smallest USN of the group in the ha02 subdirectory of the user i.e. in the directory /home/&lt;</w:t>
      </w:r>
      <w:proofErr w:type="spellStart"/>
      <w:proofErr w:type="gramStart"/>
      <w:r>
        <w:rPr>
          <w:rFonts w:asciiTheme="majorHAnsi" w:hAnsiTheme="majorHAnsi"/>
          <w:b w:val="0"/>
        </w:rPr>
        <w:t>usn</w:t>
      </w:r>
      <w:proofErr w:type="spellEnd"/>
      <w:proofErr w:type="gramEnd"/>
      <w:r>
        <w:rPr>
          <w:rFonts w:asciiTheme="majorHAnsi" w:hAnsiTheme="majorHAnsi"/>
          <w:b w:val="0"/>
        </w:rPr>
        <w:t>&gt;/ha02. Submission should include the following:</w:t>
      </w:r>
    </w:p>
    <w:p w14:paraId="6339B0B1" w14:textId="3C026FD5" w:rsidR="00673208" w:rsidRDefault="00673208" w:rsidP="00673208">
      <w:pPr>
        <w:pStyle w:val="ListParagraph"/>
        <w:numPr>
          <w:ilvl w:val="1"/>
          <w:numId w:val="3"/>
        </w:numPr>
        <w:jc w:val="both"/>
        <w:rPr>
          <w:rFonts w:asciiTheme="majorHAnsi" w:hAnsiTheme="majorHAnsi"/>
          <w:b w:val="0"/>
        </w:rPr>
      </w:pPr>
      <w:r>
        <w:rPr>
          <w:rFonts w:asciiTheme="majorHAnsi" w:hAnsiTheme="majorHAnsi"/>
          <w:b w:val="0"/>
        </w:rPr>
        <w:t xml:space="preserve">README file providing group details, approach taken to solve the problem, challenges faced, how did you approach to address the challenges and contribution of each team member. If you taken help from any external source e.g. geekforgeeks.com, stackexchange.com </w:t>
      </w:r>
      <w:proofErr w:type="spellStart"/>
      <w:r>
        <w:rPr>
          <w:rFonts w:asciiTheme="majorHAnsi" w:hAnsiTheme="majorHAnsi"/>
          <w:b w:val="0"/>
        </w:rPr>
        <w:t>etc</w:t>
      </w:r>
      <w:proofErr w:type="spellEnd"/>
      <w:r>
        <w:rPr>
          <w:rFonts w:asciiTheme="majorHAnsi" w:hAnsiTheme="majorHAnsi"/>
          <w:b w:val="0"/>
        </w:rPr>
        <w:t>, provide those explicit URLs. Any plagiarism will result in 0 marks. It should also contains instructions to run the program</w:t>
      </w:r>
    </w:p>
    <w:p w14:paraId="7FDD049A" w14:textId="5C197B01" w:rsidR="00673208" w:rsidRDefault="00673208" w:rsidP="00673208">
      <w:pPr>
        <w:pStyle w:val="ListParagraph"/>
        <w:numPr>
          <w:ilvl w:val="1"/>
          <w:numId w:val="3"/>
        </w:numPr>
        <w:jc w:val="both"/>
        <w:rPr>
          <w:rFonts w:asciiTheme="majorHAnsi" w:hAnsiTheme="majorHAnsi"/>
          <w:b w:val="0"/>
        </w:rPr>
      </w:pPr>
      <w:r>
        <w:rPr>
          <w:rFonts w:asciiTheme="majorHAnsi" w:hAnsiTheme="majorHAnsi"/>
          <w:b w:val="0"/>
        </w:rPr>
        <w:t xml:space="preserve">Source code and input test data </w:t>
      </w:r>
      <w:proofErr w:type="gramStart"/>
      <w:r>
        <w:rPr>
          <w:rFonts w:asciiTheme="majorHAnsi" w:hAnsiTheme="majorHAnsi"/>
          <w:b w:val="0"/>
        </w:rPr>
        <w:t>files which</w:t>
      </w:r>
      <w:proofErr w:type="gramEnd"/>
      <w:r>
        <w:rPr>
          <w:rFonts w:asciiTheme="majorHAnsi" w:hAnsiTheme="majorHAnsi"/>
          <w:b w:val="0"/>
        </w:rPr>
        <w:t xml:space="preserve"> you used to test the data.</w:t>
      </w:r>
    </w:p>
    <w:p w14:paraId="4489233C" w14:textId="42C08280" w:rsidR="00673208" w:rsidRDefault="00673208" w:rsidP="00673208">
      <w:pPr>
        <w:pStyle w:val="ListParagraph"/>
        <w:numPr>
          <w:ilvl w:val="1"/>
          <w:numId w:val="3"/>
        </w:numPr>
        <w:jc w:val="both"/>
        <w:rPr>
          <w:rFonts w:asciiTheme="majorHAnsi" w:hAnsiTheme="majorHAnsi"/>
          <w:b w:val="0"/>
        </w:rPr>
      </w:pPr>
      <w:r>
        <w:rPr>
          <w:rFonts w:asciiTheme="majorHAnsi" w:hAnsiTheme="majorHAnsi"/>
          <w:b w:val="0"/>
        </w:rPr>
        <w:t>OUTPUT.txt containing the results of your test data.</w:t>
      </w:r>
    </w:p>
    <w:p w14:paraId="5890B6C5" w14:textId="6E5B47A8" w:rsidR="00673208" w:rsidRPr="00D33660" w:rsidRDefault="00673208" w:rsidP="00673208">
      <w:pPr>
        <w:pStyle w:val="ListParagraph"/>
        <w:numPr>
          <w:ilvl w:val="0"/>
          <w:numId w:val="3"/>
        </w:numPr>
        <w:jc w:val="both"/>
        <w:rPr>
          <w:rFonts w:asciiTheme="majorHAnsi" w:hAnsiTheme="majorHAnsi"/>
          <w:b w:val="0"/>
        </w:rPr>
      </w:pPr>
      <w:r>
        <w:rPr>
          <w:rFonts w:asciiTheme="majorHAnsi" w:hAnsiTheme="majorHAnsi"/>
          <w:b w:val="0"/>
        </w:rPr>
        <w:t xml:space="preserve">Please ensure your program should not crash under any bad input or no input. Further, there should not be any hardcoding of data (i.e. magic constants) w.r.t. </w:t>
      </w:r>
      <w:proofErr w:type="gramStart"/>
      <w:r>
        <w:rPr>
          <w:rFonts w:asciiTheme="majorHAnsi" w:hAnsiTheme="majorHAnsi"/>
          <w:b w:val="0"/>
        </w:rPr>
        <w:t>to</w:t>
      </w:r>
      <w:proofErr w:type="gramEnd"/>
      <w:r>
        <w:rPr>
          <w:rFonts w:asciiTheme="majorHAnsi" w:hAnsiTheme="majorHAnsi"/>
          <w:b w:val="0"/>
        </w:rPr>
        <w:t xml:space="preserve"> your input data.</w:t>
      </w:r>
    </w:p>
    <w:p w14:paraId="1CB6A323" w14:textId="77777777" w:rsidR="007016D2" w:rsidRDefault="007016D2" w:rsidP="00C4119E">
      <w:pPr>
        <w:jc w:val="center"/>
      </w:pPr>
    </w:p>
    <w:p w14:paraId="631B9702" w14:textId="77777777" w:rsidR="000E53FA" w:rsidRPr="00D33660" w:rsidRDefault="007016D2">
      <w:r w:rsidRPr="00D33660">
        <w:t xml:space="preserve">Q1. </w:t>
      </w:r>
      <w:r w:rsidR="000E53FA" w:rsidRPr="00D33660">
        <w:t xml:space="preserve">Divide and Conquer problem. </w:t>
      </w:r>
    </w:p>
    <w:p w14:paraId="259D2D8A" w14:textId="0D3B34F4" w:rsidR="007016D2" w:rsidRPr="00D33660" w:rsidRDefault="007016D2" w:rsidP="00D33660">
      <w:pPr>
        <w:jc w:val="both"/>
        <w:rPr>
          <w:rFonts w:asciiTheme="majorHAnsi" w:hAnsiTheme="majorHAnsi"/>
          <w:b w:val="0"/>
        </w:rPr>
      </w:pPr>
      <w:r w:rsidRPr="00D33660">
        <w:rPr>
          <w:rFonts w:asciiTheme="majorHAnsi" w:hAnsiTheme="majorHAnsi"/>
          <w:b w:val="0"/>
        </w:rPr>
        <w:t>Detecting a counterfeit coin of a different weight</w:t>
      </w:r>
      <w:r w:rsidR="001059BC">
        <w:rPr>
          <w:rFonts w:asciiTheme="majorHAnsi" w:hAnsiTheme="majorHAnsi"/>
          <w:b w:val="0"/>
        </w:rPr>
        <w:t xml:space="preserve"> using </w:t>
      </w:r>
      <w:r w:rsidR="001059BC" w:rsidRPr="001059BC">
        <w:rPr>
          <w:rFonts w:ascii="Courier New" w:hAnsi="Courier New" w:cs="Courier New"/>
          <w:b w:val="0"/>
        </w:rPr>
        <w:t>log</w:t>
      </w:r>
      <w:r w:rsidR="001059BC" w:rsidRPr="001059BC">
        <w:rPr>
          <w:rFonts w:ascii="Courier New" w:hAnsi="Courier New" w:cs="Courier New"/>
          <w:b w:val="0"/>
          <w:vertAlign w:val="subscript"/>
        </w:rPr>
        <w:t>2</w:t>
      </w:r>
      <w:r w:rsidR="001059BC" w:rsidRPr="001059BC">
        <w:rPr>
          <w:rFonts w:ascii="Courier New" w:hAnsi="Courier New" w:cs="Courier New"/>
          <w:b w:val="0"/>
        </w:rPr>
        <w:t>N</w:t>
      </w:r>
      <w:r w:rsidR="001059BC">
        <w:rPr>
          <w:rFonts w:asciiTheme="majorHAnsi" w:hAnsiTheme="majorHAnsi"/>
          <w:b w:val="0"/>
        </w:rPr>
        <w:t xml:space="preserve"> comparisons</w:t>
      </w:r>
      <w:r w:rsidRPr="00D33660">
        <w:rPr>
          <w:rFonts w:asciiTheme="majorHAnsi" w:hAnsiTheme="majorHAnsi"/>
          <w:b w:val="0"/>
        </w:rPr>
        <w:t xml:space="preserve">. You are given a bag with </w:t>
      </w:r>
      <w:r w:rsidRPr="00D33660">
        <w:rPr>
          <w:rFonts w:ascii="Courier New" w:hAnsi="Courier New" w:cs="Courier New"/>
          <w:b w:val="0"/>
        </w:rPr>
        <w:t>N&gt;0</w:t>
      </w:r>
      <w:r w:rsidRPr="00D33660">
        <w:rPr>
          <w:rFonts w:asciiTheme="majorHAnsi" w:hAnsiTheme="majorHAnsi"/>
          <w:b w:val="0"/>
        </w:rPr>
        <w:t xml:space="preserve"> coins and told that one of these coins is counterfeit. Further, you are told that counterfeit coin can be either lighter or heavier than genuine ones. Your task is to find whether bag contains a counterfeit coin. To aid you in the task, you have a machine that compares the weights of two sets of coins and tells you if they are of equal weight of which set is lighter than the other. For a coin create a property having one of 3 possible values of 0, 1, and 2. All the coins except 1 will have this value as 1. Choose a random coin among these </w:t>
      </w:r>
      <w:r w:rsidRPr="001059BC">
        <w:rPr>
          <w:rFonts w:ascii="Courier New" w:hAnsi="Courier New" w:cs="Courier New"/>
          <w:b w:val="0"/>
        </w:rPr>
        <w:t>N</w:t>
      </w:r>
      <w:r w:rsidRPr="00D33660">
        <w:rPr>
          <w:rFonts w:asciiTheme="majorHAnsi" w:hAnsiTheme="majorHAnsi"/>
          <w:b w:val="0"/>
        </w:rPr>
        <w:t xml:space="preserve"> coins (and randomly </w:t>
      </w:r>
      <w:r w:rsidRPr="00D33660">
        <w:rPr>
          <w:rFonts w:asciiTheme="majorHAnsi" w:hAnsiTheme="majorHAnsi"/>
          <w:b w:val="0"/>
        </w:rPr>
        <w:lastRenderedPageBreak/>
        <w:t xml:space="preserve">assign this value to either 0 or 2). The main code of the program does not read this property. There is a function available </w:t>
      </w:r>
      <w:proofErr w:type="gramStart"/>
      <w:r w:rsidRPr="00673208">
        <w:rPr>
          <w:rFonts w:ascii="Courier New" w:hAnsi="Courier New" w:cs="Courier New"/>
          <w:b w:val="0"/>
        </w:rPr>
        <w:t>compare(</w:t>
      </w:r>
      <w:proofErr w:type="gramEnd"/>
      <w:r w:rsidRPr="00673208">
        <w:rPr>
          <w:rFonts w:ascii="Courier New" w:hAnsi="Courier New" w:cs="Courier New"/>
          <w:b w:val="0"/>
        </w:rPr>
        <w:t>)</w:t>
      </w:r>
      <w:r w:rsidRPr="00D33660">
        <w:rPr>
          <w:rFonts w:asciiTheme="majorHAnsi" w:hAnsiTheme="majorHAnsi"/>
          <w:b w:val="0"/>
        </w:rPr>
        <w:t xml:space="preserve"> which takes two inputs (two sets of coins of same count) and </w:t>
      </w:r>
      <w:r w:rsidR="00673208">
        <w:rPr>
          <w:rFonts w:asciiTheme="majorHAnsi" w:hAnsiTheme="majorHAnsi"/>
          <w:b w:val="0"/>
        </w:rPr>
        <w:t>returns</w:t>
      </w:r>
      <w:r w:rsidRPr="00D33660">
        <w:rPr>
          <w:rFonts w:asciiTheme="majorHAnsi" w:hAnsiTheme="majorHAnsi"/>
          <w:b w:val="0"/>
        </w:rPr>
        <w:t xml:space="preserve"> the result</w:t>
      </w:r>
      <w:r w:rsidR="00D81C24" w:rsidRPr="00D33660">
        <w:rPr>
          <w:rFonts w:asciiTheme="majorHAnsi" w:hAnsiTheme="majorHAnsi"/>
          <w:b w:val="0"/>
        </w:rPr>
        <w:t xml:space="preserve"> (write this function and use this function as library/API call</w:t>
      </w:r>
      <w:r w:rsidR="001059BC">
        <w:rPr>
          <w:rFonts w:asciiTheme="majorHAnsi" w:hAnsiTheme="majorHAnsi"/>
          <w:b w:val="0"/>
        </w:rPr>
        <w:t xml:space="preserve"> in the main program. The main program does know</w:t>
      </w:r>
      <w:r w:rsidR="00D81C24" w:rsidRPr="00D33660">
        <w:rPr>
          <w:rFonts w:asciiTheme="majorHAnsi" w:hAnsiTheme="majorHAnsi"/>
          <w:b w:val="0"/>
        </w:rPr>
        <w:t xml:space="preserve"> how it is implemented)</w:t>
      </w:r>
      <w:r w:rsidR="00673208">
        <w:rPr>
          <w:rFonts w:asciiTheme="majorHAnsi" w:hAnsiTheme="majorHAnsi"/>
          <w:b w:val="0"/>
        </w:rPr>
        <w:t xml:space="preserve"> of comparison</w:t>
      </w:r>
      <w:r w:rsidRPr="00D33660">
        <w:rPr>
          <w:rFonts w:asciiTheme="majorHAnsi" w:hAnsiTheme="majorHAnsi"/>
          <w:b w:val="0"/>
        </w:rPr>
        <w:t>. Result=0 implies both sets have equal weights, result=-1 implies set1 is lighter than set2 and result=+1 implies that set</w:t>
      </w:r>
      <w:r w:rsidR="001059BC">
        <w:rPr>
          <w:rFonts w:asciiTheme="majorHAnsi" w:hAnsiTheme="majorHAnsi"/>
          <w:b w:val="0"/>
        </w:rPr>
        <w:t xml:space="preserve"> </w:t>
      </w:r>
      <w:r w:rsidRPr="00D33660">
        <w:rPr>
          <w:rFonts w:asciiTheme="majorHAnsi" w:hAnsiTheme="majorHAnsi"/>
          <w:b w:val="0"/>
        </w:rPr>
        <w:t>1 is of higher weight than set 2.</w:t>
      </w:r>
      <w:r w:rsidR="00673208">
        <w:rPr>
          <w:rFonts w:asciiTheme="majorHAnsi" w:hAnsiTheme="majorHAnsi"/>
          <w:b w:val="0"/>
        </w:rPr>
        <w:t xml:space="preserve"> Implement the sets as per your choice of your data structure e.g. lists, array, tree etc.</w:t>
      </w:r>
    </w:p>
    <w:p w14:paraId="19E8C6F9" w14:textId="22E63C7F" w:rsidR="007016D2" w:rsidRDefault="00673208">
      <w:pPr>
        <w:rPr>
          <w:rFonts w:asciiTheme="majorHAnsi" w:hAnsiTheme="majorHAnsi"/>
          <w:b w:val="0"/>
        </w:rPr>
      </w:pPr>
      <w:r>
        <w:rPr>
          <w:rFonts w:asciiTheme="majorHAnsi" w:hAnsiTheme="majorHAnsi"/>
          <w:b w:val="0"/>
        </w:rPr>
        <w:t xml:space="preserve">Test </w:t>
      </w:r>
      <w:r w:rsidR="007016D2" w:rsidRPr="00D33660">
        <w:rPr>
          <w:rFonts w:asciiTheme="majorHAnsi" w:hAnsiTheme="majorHAnsi"/>
          <w:b w:val="0"/>
        </w:rPr>
        <w:t>your program for a value of N between 100 and 1000 and count the number of tim</w:t>
      </w:r>
      <w:r w:rsidR="001059BC">
        <w:rPr>
          <w:rFonts w:asciiTheme="majorHAnsi" w:hAnsiTheme="majorHAnsi"/>
          <w:b w:val="0"/>
        </w:rPr>
        <w:t xml:space="preserve">es you invoke </w:t>
      </w:r>
      <w:proofErr w:type="gramStart"/>
      <w:r w:rsidR="001059BC" w:rsidRPr="00673208">
        <w:rPr>
          <w:rFonts w:ascii="Courier New" w:hAnsi="Courier New" w:cs="Courier New"/>
          <w:b w:val="0"/>
        </w:rPr>
        <w:t>compare(</w:t>
      </w:r>
      <w:proofErr w:type="gramEnd"/>
      <w:r w:rsidR="001059BC" w:rsidRPr="00673208">
        <w:rPr>
          <w:rFonts w:ascii="Courier New" w:hAnsi="Courier New" w:cs="Courier New"/>
          <w:b w:val="0"/>
        </w:rPr>
        <w:t>)</w:t>
      </w:r>
      <w:r w:rsidR="001059BC">
        <w:rPr>
          <w:rFonts w:asciiTheme="majorHAnsi" w:hAnsiTheme="majorHAnsi"/>
          <w:b w:val="0"/>
        </w:rPr>
        <w:t xml:space="preserve"> method</w:t>
      </w:r>
      <w:r w:rsidR="007016D2" w:rsidRPr="00D33660">
        <w:rPr>
          <w:rFonts w:asciiTheme="majorHAnsi" w:hAnsiTheme="majorHAnsi"/>
          <w:b w:val="0"/>
        </w:rPr>
        <w:t>.</w:t>
      </w:r>
    </w:p>
    <w:p w14:paraId="460023A3" w14:textId="2E526289" w:rsidR="001059BC" w:rsidRDefault="001059BC">
      <w:pPr>
        <w:rPr>
          <w:rFonts w:asciiTheme="majorHAnsi" w:hAnsiTheme="majorHAnsi"/>
          <w:b w:val="0"/>
        </w:rPr>
      </w:pPr>
      <w:r>
        <w:rPr>
          <w:rFonts w:asciiTheme="majorHAnsi" w:hAnsiTheme="majorHAnsi"/>
          <w:b w:val="0"/>
        </w:rPr>
        <w:t xml:space="preserve">The input to your program is a value N. </w:t>
      </w:r>
    </w:p>
    <w:p w14:paraId="0E64064D" w14:textId="7DB49B33" w:rsidR="001059BC" w:rsidRDefault="001059BC">
      <w:pPr>
        <w:rPr>
          <w:rFonts w:asciiTheme="majorHAnsi" w:hAnsiTheme="majorHAnsi"/>
          <w:b w:val="0"/>
        </w:rPr>
      </w:pPr>
      <w:r>
        <w:rPr>
          <w:rFonts w:asciiTheme="majorHAnsi" w:hAnsiTheme="majorHAnsi"/>
          <w:b w:val="0"/>
        </w:rPr>
        <w:t xml:space="preserve">The input to library function </w:t>
      </w:r>
      <w:proofErr w:type="gramStart"/>
      <w:r w:rsidRPr="00673208">
        <w:rPr>
          <w:rFonts w:ascii="Courier New" w:hAnsi="Courier New" w:cs="Courier New"/>
          <w:b w:val="0"/>
        </w:rPr>
        <w:t>compare(</w:t>
      </w:r>
      <w:proofErr w:type="gramEnd"/>
      <w:r w:rsidRPr="00673208">
        <w:rPr>
          <w:rFonts w:ascii="Courier New" w:hAnsi="Courier New" w:cs="Courier New"/>
          <w:b w:val="0"/>
        </w:rPr>
        <w:t>)</w:t>
      </w:r>
      <w:r>
        <w:rPr>
          <w:rFonts w:asciiTheme="majorHAnsi" w:hAnsiTheme="majorHAnsi"/>
          <w:b w:val="0"/>
        </w:rPr>
        <w:t xml:space="preserve"> is </w:t>
      </w:r>
      <w:r w:rsidR="00673208">
        <w:rPr>
          <w:rFonts w:asciiTheme="majorHAnsi" w:hAnsiTheme="majorHAnsi"/>
          <w:b w:val="0"/>
        </w:rPr>
        <w:t>a file with 2 lines as below</w:t>
      </w:r>
    </w:p>
    <w:p w14:paraId="637A5775" w14:textId="1A681688" w:rsidR="001059BC" w:rsidRDefault="001059BC" w:rsidP="00673208">
      <w:pPr>
        <w:ind w:left="720"/>
        <w:rPr>
          <w:rFonts w:asciiTheme="majorHAnsi" w:hAnsiTheme="majorHAnsi"/>
          <w:b w:val="0"/>
        </w:rPr>
      </w:pPr>
      <w:r>
        <w:rPr>
          <w:rFonts w:asciiTheme="majorHAnsi" w:hAnsiTheme="majorHAnsi"/>
          <w:b w:val="0"/>
        </w:rPr>
        <w:t xml:space="preserve">Line 1: </w:t>
      </w:r>
      <w:r w:rsidRPr="001059BC">
        <w:rPr>
          <w:rFonts w:ascii="Courier New" w:hAnsi="Courier New" w:cs="Courier New"/>
          <w:b w:val="0"/>
        </w:rPr>
        <w:t>N</w:t>
      </w:r>
      <w:r>
        <w:rPr>
          <w:rFonts w:asciiTheme="majorHAnsi" w:hAnsiTheme="majorHAnsi"/>
          <w:b w:val="0"/>
        </w:rPr>
        <w:t xml:space="preserve"> # the number of coins</w:t>
      </w:r>
    </w:p>
    <w:p w14:paraId="4E046A1F" w14:textId="4AAD7812" w:rsidR="001059BC" w:rsidRDefault="001059BC" w:rsidP="00673208">
      <w:pPr>
        <w:ind w:left="720"/>
        <w:jc w:val="both"/>
        <w:rPr>
          <w:rFonts w:asciiTheme="majorHAnsi" w:hAnsiTheme="majorHAnsi"/>
          <w:b w:val="0"/>
        </w:rPr>
      </w:pPr>
      <w:r>
        <w:rPr>
          <w:rFonts w:asciiTheme="majorHAnsi" w:hAnsiTheme="majorHAnsi"/>
          <w:b w:val="0"/>
        </w:rPr>
        <w:t xml:space="preserve">Line 2: </w:t>
      </w:r>
      <w:proofErr w:type="spellStart"/>
      <w:r w:rsidRPr="001059BC">
        <w:rPr>
          <w:rFonts w:ascii="Courier New" w:hAnsi="Courier New" w:cs="Courier New"/>
          <w:b w:val="0"/>
        </w:rPr>
        <w:t>D</w:t>
      </w:r>
      <w:proofErr w:type="gramStart"/>
      <w:r w:rsidRPr="001059BC">
        <w:rPr>
          <w:rFonts w:ascii="Courier New" w:hAnsi="Courier New" w:cs="Courier New"/>
          <w:b w:val="0"/>
        </w:rPr>
        <w:t>,k</w:t>
      </w:r>
      <w:proofErr w:type="spellEnd"/>
      <w:proofErr w:type="gramEnd"/>
      <w:r>
        <w:rPr>
          <w:rFonts w:asciiTheme="majorHAnsi" w:hAnsiTheme="majorHAnsi"/>
          <w:b w:val="0"/>
        </w:rPr>
        <w:t xml:space="preserve"> # the defective coin and its weight e.g. 11,0 implies 11</w:t>
      </w:r>
      <w:r w:rsidRPr="001059BC">
        <w:rPr>
          <w:rFonts w:asciiTheme="majorHAnsi" w:hAnsiTheme="majorHAnsi"/>
          <w:b w:val="0"/>
          <w:vertAlign w:val="superscript"/>
        </w:rPr>
        <w:t>th</w:t>
      </w:r>
      <w:r>
        <w:rPr>
          <w:rFonts w:asciiTheme="majorHAnsi" w:hAnsiTheme="majorHAnsi"/>
          <w:b w:val="0"/>
        </w:rPr>
        <w:t xml:space="preserve"> coin is defective and its coin weight is 0. If the value is 13,2, it implies that 13</w:t>
      </w:r>
      <w:r w:rsidRPr="001059BC">
        <w:rPr>
          <w:rFonts w:asciiTheme="majorHAnsi" w:hAnsiTheme="majorHAnsi"/>
          <w:b w:val="0"/>
          <w:vertAlign w:val="superscript"/>
        </w:rPr>
        <w:t>th</w:t>
      </w:r>
      <w:r>
        <w:rPr>
          <w:rFonts w:asciiTheme="majorHAnsi" w:hAnsiTheme="majorHAnsi"/>
          <w:b w:val="0"/>
        </w:rPr>
        <w:t xml:space="preserve"> coin </w:t>
      </w:r>
      <w:proofErr w:type="gramStart"/>
      <w:r>
        <w:rPr>
          <w:rFonts w:asciiTheme="majorHAnsi" w:hAnsiTheme="majorHAnsi"/>
          <w:b w:val="0"/>
        </w:rPr>
        <w:t>is</w:t>
      </w:r>
      <w:proofErr w:type="gramEnd"/>
      <w:r>
        <w:rPr>
          <w:rFonts w:asciiTheme="majorHAnsi" w:hAnsiTheme="majorHAnsi"/>
          <w:b w:val="0"/>
        </w:rPr>
        <w:t xml:space="preserve"> defective with higher weight. All</w:t>
      </w:r>
      <w:r w:rsidR="00673208">
        <w:rPr>
          <w:rFonts w:asciiTheme="majorHAnsi" w:hAnsiTheme="majorHAnsi"/>
          <w:b w:val="0"/>
        </w:rPr>
        <w:t xml:space="preserve"> other coins are of same weight, </w:t>
      </w:r>
      <w:r>
        <w:rPr>
          <w:rFonts w:asciiTheme="majorHAnsi" w:hAnsiTheme="majorHAnsi"/>
          <w:b w:val="0"/>
        </w:rPr>
        <w:t>which is 1.</w:t>
      </w:r>
    </w:p>
    <w:p w14:paraId="7B01283A" w14:textId="63DD573D" w:rsidR="001059BC" w:rsidRDefault="001059BC">
      <w:pPr>
        <w:rPr>
          <w:rFonts w:asciiTheme="majorHAnsi" w:hAnsiTheme="majorHAnsi"/>
          <w:b w:val="0"/>
        </w:rPr>
      </w:pPr>
    </w:p>
    <w:p w14:paraId="7BE432FC" w14:textId="77777777" w:rsidR="00673208" w:rsidRDefault="001059BC">
      <w:pPr>
        <w:rPr>
          <w:rFonts w:asciiTheme="majorHAnsi" w:hAnsiTheme="majorHAnsi"/>
          <w:b w:val="0"/>
        </w:rPr>
      </w:pPr>
      <w:r>
        <w:rPr>
          <w:rFonts w:asciiTheme="majorHAnsi" w:hAnsiTheme="majorHAnsi"/>
          <w:b w:val="0"/>
        </w:rPr>
        <w:t xml:space="preserve">Output expected: </w:t>
      </w:r>
    </w:p>
    <w:p w14:paraId="13D262CB" w14:textId="77777777" w:rsidR="00673208" w:rsidRDefault="001059BC" w:rsidP="00673208">
      <w:pPr>
        <w:ind w:firstLine="720"/>
        <w:rPr>
          <w:rFonts w:asciiTheme="majorHAnsi" w:hAnsiTheme="majorHAnsi"/>
          <w:b w:val="0"/>
        </w:rPr>
      </w:pPr>
      <w:r>
        <w:rPr>
          <w:rFonts w:asciiTheme="majorHAnsi" w:hAnsiTheme="majorHAnsi"/>
          <w:b w:val="0"/>
        </w:rPr>
        <w:t xml:space="preserve">a) Defective coin number and </w:t>
      </w:r>
    </w:p>
    <w:p w14:paraId="76712C75" w14:textId="0924B0FC" w:rsidR="001059BC" w:rsidRPr="00D33660" w:rsidRDefault="001059BC" w:rsidP="00673208">
      <w:pPr>
        <w:ind w:firstLine="720"/>
        <w:rPr>
          <w:rFonts w:asciiTheme="majorHAnsi" w:hAnsiTheme="majorHAnsi"/>
          <w:b w:val="0"/>
        </w:rPr>
      </w:pPr>
      <w:r>
        <w:rPr>
          <w:rFonts w:asciiTheme="majorHAnsi" w:hAnsiTheme="majorHAnsi"/>
          <w:b w:val="0"/>
        </w:rPr>
        <w:t xml:space="preserve">b) </w:t>
      </w:r>
      <w:proofErr w:type="gramStart"/>
      <w:r>
        <w:rPr>
          <w:rFonts w:asciiTheme="majorHAnsi" w:hAnsiTheme="majorHAnsi"/>
          <w:b w:val="0"/>
        </w:rPr>
        <w:t>number</w:t>
      </w:r>
      <w:proofErr w:type="gramEnd"/>
      <w:r>
        <w:rPr>
          <w:rFonts w:asciiTheme="majorHAnsi" w:hAnsiTheme="majorHAnsi"/>
          <w:b w:val="0"/>
        </w:rPr>
        <w:t xml:space="preserve"> of comparisons made.</w:t>
      </w:r>
    </w:p>
    <w:p w14:paraId="12260F02" w14:textId="77777777" w:rsidR="007016D2" w:rsidRDefault="007016D2">
      <w:pPr>
        <w:rPr>
          <w:b w:val="0"/>
        </w:rPr>
      </w:pPr>
    </w:p>
    <w:p w14:paraId="30EBF412" w14:textId="1FC9EB69" w:rsidR="000E53FA" w:rsidRPr="001059BC" w:rsidRDefault="007016D2">
      <w:pPr>
        <w:rPr>
          <w:rFonts w:asciiTheme="majorHAnsi" w:hAnsiTheme="majorHAnsi"/>
        </w:rPr>
      </w:pPr>
      <w:r w:rsidRPr="001059BC">
        <w:rPr>
          <w:rFonts w:asciiTheme="majorHAnsi" w:hAnsiTheme="majorHAnsi"/>
        </w:rPr>
        <w:t xml:space="preserve">Q2. </w:t>
      </w:r>
      <w:proofErr w:type="gramStart"/>
      <w:r w:rsidR="000E53FA" w:rsidRPr="001059BC">
        <w:rPr>
          <w:rFonts w:asciiTheme="majorHAnsi" w:hAnsiTheme="majorHAnsi"/>
        </w:rPr>
        <w:t>Binary search problem (</w:t>
      </w:r>
      <w:r w:rsidR="00673208">
        <w:rPr>
          <w:rFonts w:asciiTheme="majorHAnsi" w:hAnsiTheme="majorHAnsi"/>
        </w:rPr>
        <w:t xml:space="preserve">possibly </w:t>
      </w:r>
      <w:r w:rsidR="000E53FA" w:rsidRPr="001059BC">
        <w:rPr>
          <w:rFonts w:asciiTheme="majorHAnsi" w:hAnsiTheme="majorHAnsi"/>
        </w:rPr>
        <w:t xml:space="preserve">in a reverse </w:t>
      </w:r>
      <w:r w:rsidR="00673208">
        <w:rPr>
          <w:rFonts w:asciiTheme="majorHAnsi" w:hAnsiTheme="majorHAnsi"/>
        </w:rPr>
        <w:t>fashion</w:t>
      </w:r>
      <w:r w:rsidR="000E53FA" w:rsidRPr="001059BC">
        <w:rPr>
          <w:rFonts w:asciiTheme="majorHAnsi" w:hAnsiTheme="majorHAnsi"/>
        </w:rPr>
        <w:t>).</w:t>
      </w:r>
      <w:proofErr w:type="gramEnd"/>
      <w:r w:rsidR="000E53FA" w:rsidRPr="001059BC">
        <w:rPr>
          <w:rFonts w:asciiTheme="majorHAnsi" w:hAnsiTheme="majorHAnsi"/>
        </w:rPr>
        <w:t xml:space="preserve"> </w:t>
      </w:r>
    </w:p>
    <w:p w14:paraId="591A7D51" w14:textId="6BDFA88A" w:rsidR="007016D2" w:rsidRPr="00D33660" w:rsidRDefault="005E0525" w:rsidP="00D33660">
      <w:pPr>
        <w:jc w:val="both"/>
        <w:rPr>
          <w:rFonts w:asciiTheme="majorHAnsi" w:hAnsiTheme="majorHAnsi"/>
          <w:b w:val="0"/>
        </w:rPr>
      </w:pPr>
      <w:r w:rsidRPr="00D33660">
        <w:rPr>
          <w:rFonts w:asciiTheme="majorHAnsi" w:hAnsiTheme="majorHAnsi"/>
          <w:b w:val="0"/>
        </w:rPr>
        <w:t xml:space="preserve">Consider a larger array A of size </w:t>
      </w:r>
      <w:r w:rsidRPr="00673208">
        <w:rPr>
          <w:rFonts w:ascii="Courier New" w:hAnsi="Courier New" w:cs="Courier New"/>
          <w:b w:val="0"/>
        </w:rPr>
        <w:t>N</w:t>
      </w:r>
      <w:r w:rsidRPr="00D33660">
        <w:rPr>
          <w:rFonts w:asciiTheme="majorHAnsi" w:hAnsiTheme="majorHAnsi"/>
          <w:b w:val="0"/>
        </w:rPr>
        <w:t xml:space="preserve"> (e.g. </w:t>
      </w:r>
      <w:r w:rsidRPr="00673208">
        <w:rPr>
          <w:rFonts w:ascii="Courier New" w:hAnsi="Courier New" w:cs="Courier New"/>
          <w:b w:val="0"/>
        </w:rPr>
        <w:t>N=1000000</w:t>
      </w:r>
      <w:r w:rsidR="00580E2E">
        <w:rPr>
          <w:rFonts w:ascii="Courier New" w:hAnsi="Courier New" w:cs="Courier New"/>
          <w:b w:val="0"/>
        </w:rPr>
        <w:t xml:space="preserve"> </w:t>
      </w:r>
      <w:r w:rsidR="00580E2E" w:rsidRPr="00580E2E">
        <w:rPr>
          <w:rFonts w:asciiTheme="majorHAnsi" w:hAnsiTheme="majorHAnsi" w:cs="Courier New"/>
          <w:b w:val="0"/>
        </w:rPr>
        <w:t>or even larger</w:t>
      </w:r>
      <w:r w:rsidRPr="00D33660">
        <w:rPr>
          <w:rFonts w:asciiTheme="majorHAnsi" w:hAnsiTheme="majorHAnsi"/>
          <w:b w:val="0"/>
        </w:rPr>
        <w:t xml:space="preserve">), of which first </w:t>
      </w:r>
      <w:r w:rsidRPr="00580E2E">
        <w:rPr>
          <w:rFonts w:ascii="Courier New" w:hAnsi="Courier New" w:cs="Courier New"/>
          <w:b w:val="0"/>
        </w:rPr>
        <w:t>M</w:t>
      </w:r>
      <w:r w:rsidRPr="00D33660">
        <w:rPr>
          <w:rFonts w:asciiTheme="majorHAnsi" w:hAnsiTheme="majorHAnsi"/>
          <w:b w:val="0"/>
        </w:rPr>
        <w:t xml:space="preserve"> cells are filled with certain positive integers in sorted order and the remaining array element from </w:t>
      </w:r>
      <w:r w:rsidRPr="00580E2E">
        <w:rPr>
          <w:rFonts w:ascii="Courier New" w:hAnsi="Courier New" w:cs="Courier New"/>
          <w:b w:val="0"/>
        </w:rPr>
        <w:t>M+1</w:t>
      </w:r>
      <w:r w:rsidRPr="00D33660">
        <w:rPr>
          <w:rFonts w:asciiTheme="majorHAnsi" w:hAnsiTheme="majorHAnsi"/>
          <w:b w:val="0"/>
        </w:rPr>
        <w:t xml:space="preserve"> to N are filled with </w:t>
      </w:r>
      <w:r w:rsidRPr="00580E2E">
        <w:rPr>
          <w:rFonts w:ascii="Courier New" w:hAnsi="Courier New" w:cs="Courier New"/>
          <w:b w:val="0"/>
        </w:rPr>
        <w:t>-1</w:t>
      </w:r>
      <w:r w:rsidRPr="00D33660">
        <w:rPr>
          <w:rFonts w:asciiTheme="majorHAnsi" w:hAnsiTheme="majorHAnsi"/>
          <w:b w:val="0"/>
        </w:rPr>
        <w:t xml:space="preserve">. Initialize this array for some value of </w:t>
      </w:r>
      <w:r w:rsidRPr="00580E2E">
        <w:rPr>
          <w:rFonts w:ascii="Courier New" w:hAnsi="Courier New" w:cs="Courier New"/>
          <w:b w:val="0"/>
        </w:rPr>
        <w:t>M</w:t>
      </w:r>
      <w:r w:rsidRPr="00D33660">
        <w:rPr>
          <w:rFonts w:asciiTheme="majorHAnsi" w:hAnsiTheme="majorHAnsi"/>
          <w:b w:val="0"/>
        </w:rPr>
        <w:t xml:space="preserve"> taken randomly between </w:t>
      </w:r>
      <w:proofErr w:type="spellStart"/>
      <w:proofErr w:type="gramStart"/>
      <w:r w:rsidRPr="00580E2E">
        <w:rPr>
          <w:rFonts w:ascii="Courier New" w:hAnsi="Courier New" w:cs="Courier New"/>
          <w:b w:val="0"/>
        </w:rPr>
        <w:t>sqrt</w:t>
      </w:r>
      <w:proofErr w:type="spellEnd"/>
      <w:r w:rsidRPr="00580E2E">
        <w:rPr>
          <w:rFonts w:ascii="Courier New" w:hAnsi="Courier New" w:cs="Courier New"/>
          <w:b w:val="0"/>
        </w:rPr>
        <w:t>(</w:t>
      </w:r>
      <w:proofErr w:type="gramEnd"/>
      <w:r w:rsidRPr="00580E2E">
        <w:rPr>
          <w:rFonts w:ascii="Courier New" w:hAnsi="Courier New" w:cs="Courier New"/>
          <w:b w:val="0"/>
        </w:rPr>
        <w:t>N)</w:t>
      </w:r>
      <w:r w:rsidRPr="00D33660">
        <w:rPr>
          <w:rFonts w:asciiTheme="majorHAnsi" w:hAnsiTheme="majorHAnsi"/>
          <w:b w:val="0"/>
        </w:rPr>
        <w:t xml:space="preserve"> and </w:t>
      </w:r>
      <w:r w:rsidRPr="00580E2E">
        <w:rPr>
          <w:rFonts w:ascii="Courier New" w:hAnsi="Courier New" w:cs="Courier New"/>
          <w:b w:val="0"/>
        </w:rPr>
        <w:t>N</w:t>
      </w:r>
      <w:r w:rsidRPr="00D33660">
        <w:rPr>
          <w:rFonts w:asciiTheme="majorHAnsi" w:hAnsiTheme="majorHAnsi"/>
          <w:b w:val="0"/>
        </w:rPr>
        <w:t xml:space="preserve"> and thus fill this array up</w:t>
      </w:r>
      <w:r w:rsidR="00580E2E">
        <w:rPr>
          <w:rFonts w:asciiTheme="majorHAnsi" w:hAnsiTheme="majorHAnsi"/>
          <w:b w:val="0"/>
        </w:rPr>
        <w:t xml:space="preserve"> </w:t>
      </w:r>
      <w:r w:rsidRPr="00D33660">
        <w:rPr>
          <w:rFonts w:asciiTheme="majorHAnsi" w:hAnsiTheme="majorHAnsi"/>
          <w:b w:val="0"/>
        </w:rPr>
        <w:t xml:space="preserve">to </w:t>
      </w:r>
      <w:r w:rsidRPr="00580E2E">
        <w:rPr>
          <w:rFonts w:ascii="Courier New" w:hAnsi="Courier New" w:cs="Courier New"/>
          <w:b w:val="0"/>
        </w:rPr>
        <w:t>M</w:t>
      </w:r>
      <w:r w:rsidRPr="00D33660">
        <w:rPr>
          <w:rFonts w:asciiTheme="majorHAnsi" w:hAnsiTheme="majorHAnsi"/>
          <w:b w:val="0"/>
        </w:rPr>
        <w:t xml:space="preserve"> positions with random number in sorted order as follows</w:t>
      </w:r>
    </w:p>
    <w:p w14:paraId="4E6FF18C" w14:textId="77777777" w:rsidR="00654E45" w:rsidRDefault="005E0525">
      <w:pPr>
        <w:rPr>
          <w:rFonts w:asciiTheme="majorHAnsi" w:hAnsiTheme="majorHAnsi"/>
          <w:b w:val="0"/>
        </w:rPr>
      </w:pPr>
      <w:r w:rsidRPr="00D33660">
        <w:rPr>
          <w:rFonts w:asciiTheme="majorHAnsi" w:hAnsiTheme="majorHAnsi"/>
          <w:b w:val="0"/>
        </w:rPr>
        <w:tab/>
      </w:r>
    </w:p>
    <w:p w14:paraId="6846721A" w14:textId="37926838" w:rsidR="005E0525" w:rsidRPr="00D33660" w:rsidRDefault="005E0525">
      <w:pPr>
        <w:rPr>
          <w:rFonts w:asciiTheme="majorHAnsi" w:hAnsiTheme="majorHAnsi"/>
          <w:b w:val="0"/>
        </w:rPr>
      </w:pPr>
      <w:proofErr w:type="gramStart"/>
      <w:r w:rsidRPr="00580E2E">
        <w:rPr>
          <w:rFonts w:ascii="Courier New" w:hAnsi="Courier New" w:cs="Courier New"/>
          <w:b w:val="0"/>
        </w:rPr>
        <w:t>A[</w:t>
      </w:r>
      <w:proofErr w:type="gramEnd"/>
      <w:r w:rsidRPr="00580E2E">
        <w:rPr>
          <w:rFonts w:ascii="Courier New" w:hAnsi="Courier New" w:cs="Courier New"/>
          <w:b w:val="0"/>
        </w:rPr>
        <w:t>1]</w:t>
      </w:r>
      <w:r w:rsidRPr="00D33660">
        <w:rPr>
          <w:rFonts w:asciiTheme="majorHAnsi" w:hAnsiTheme="majorHAnsi"/>
          <w:b w:val="0"/>
        </w:rPr>
        <w:t xml:space="preserve"> = random value between </w:t>
      </w:r>
      <w:r w:rsidRPr="00580E2E">
        <w:rPr>
          <w:rFonts w:ascii="Courier New" w:hAnsi="Courier New" w:cs="Courier New"/>
          <w:b w:val="0"/>
        </w:rPr>
        <w:t>1</w:t>
      </w:r>
      <w:r w:rsidRPr="00D33660">
        <w:rPr>
          <w:rFonts w:asciiTheme="majorHAnsi" w:hAnsiTheme="majorHAnsi"/>
          <w:b w:val="0"/>
        </w:rPr>
        <w:t xml:space="preserve"> and </w:t>
      </w:r>
      <w:proofErr w:type="spellStart"/>
      <w:r w:rsidRPr="00580E2E">
        <w:rPr>
          <w:rFonts w:ascii="Courier New" w:hAnsi="Courier New" w:cs="Courier New"/>
          <w:b w:val="0"/>
        </w:rPr>
        <w:t>sqrt</w:t>
      </w:r>
      <w:proofErr w:type="spellEnd"/>
      <w:r w:rsidRPr="00580E2E">
        <w:rPr>
          <w:rFonts w:ascii="Courier New" w:hAnsi="Courier New" w:cs="Courier New"/>
          <w:b w:val="0"/>
        </w:rPr>
        <w:t>(N)</w:t>
      </w:r>
    </w:p>
    <w:p w14:paraId="71943BF0" w14:textId="594EFF7C" w:rsidR="005E0525" w:rsidRPr="00D33660" w:rsidRDefault="005E0525">
      <w:pPr>
        <w:rPr>
          <w:rFonts w:asciiTheme="majorHAnsi" w:hAnsiTheme="majorHAnsi"/>
          <w:b w:val="0"/>
        </w:rPr>
      </w:pPr>
      <w:r w:rsidRPr="00D33660">
        <w:rPr>
          <w:rFonts w:asciiTheme="majorHAnsi" w:hAnsiTheme="majorHAnsi"/>
          <w:b w:val="0"/>
        </w:rPr>
        <w:tab/>
      </w:r>
      <w:proofErr w:type="gramStart"/>
      <w:r w:rsidRPr="00580E2E">
        <w:rPr>
          <w:rFonts w:ascii="Courier New" w:hAnsi="Courier New" w:cs="Courier New"/>
          <w:b w:val="0"/>
        </w:rPr>
        <w:t>A[</w:t>
      </w:r>
      <w:proofErr w:type="gramEnd"/>
      <w:r w:rsidRPr="00580E2E">
        <w:rPr>
          <w:rFonts w:ascii="Courier New" w:hAnsi="Courier New" w:cs="Courier New"/>
          <w:b w:val="0"/>
        </w:rPr>
        <w:t>2]</w:t>
      </w:r>
      <w:r w:rsidRPr="00D33660">
        <w:rPr>
          <w:rFonts w:asciiTheme="majorHAnsi" w:hAnsiTheme="majorHAnsi"/>
          <w:b w:val="0"/>
        </w:rPr>
        <w:t xml:space="preserve"> = random value between </w:t>
      </w:r>
      <w:r w:rsidRPr="00580E2E">
        <w:rPr>
          <w:rFonts w:ascii="Courier New" w:hAnsi="Courier New" w:cs="Courier New"/>
          <w:b w:val="0"/>
        </w:rPr>
        <w:t>A[1]</w:t>
      </w:r>
      <w:r w:rsidRPr="00D33660">
        <w:rPr>
          <w:rFonts w:asciiTheme="majorHAnsi" w:hAnsiTheme="majorHAnsi"/>
          <w:b w:val="0"/>
        </w:rPr>
        <w:t xml:space="preserve"> and </w:t>
      </w:r>
      <w:r w:rsidR="00580E2E">
        <w:rPr>
          <w:rFonts w:ascii="Courier New" w:hAnsi="Courier New" w:cs="Courier New"/>
          <w:b w:val="0"/>
        </w:rPr>
        <w:t>N</w:t>
      </w:r>
      <w:r w:rsidR="00580E2E" w:rsidRPr="00580E2E">
        <w:rPr>
          <w:rFonts w:ascii="Courier New" w:hAnsi="Courier New" w:cs="Courier New"/>
          <w:b w:val="0"/>
          <w:vertAlign w:val="superscript"/>
        </w:rPr>
        <w:t>2</w:t>
      </w:r>
      <w:r w:rsidR="00580E2E" w:rsidRPr="00580E2E">
        <w:rPr>
          <w:rFonts w:ascii="Courier New" w:hAnsi="Courier New" w:cs="Courier New"/>
          <w:b w:val="0"/>
        </w:rPr>
        <w:t>+2</w:t>
      </w:r>
    </w:p>
    <w:p w14:paraId="5ECC66FD" w14:textId="77777777" w:rsidR="005E0525" w:rsidRPr="00D33660" w:rsidRDefault="005E0525">
      <w:pPr>
        <w:rPr>
          <w:rFonts w:asciiTheme="majorHAnsi" w:hAnsiTheme="majorHAnsi"/>
          <w:b w:val="0"/>
        </w:rPr>
      </w:pPr>
      <w:r w:rsidRPr="00D33660">
        <w:rPr>
          <w:rFonts w:asciiTheme="majorHAnsi" w:hAnsiTheme="majorHAnsi"/>
          <w:b w:val="0"/>
        </w:rPr>
        <w:tab/>
        <w:t>:</w:t>
      </w:r>
    </w:p>
    <w:p w14:paraId="6297DB0A" w14:textId="536811F7" w:rsidR="005E0525" w:rsidRDefault="00384082">
      <w:pPr>
        <w:rPr>
          <w:rFonts w:ascii="Courier New" w:hAnsi="Courier New" w:cs="Courier New"/>
          <w:b w:val="0"/>
        </w:rPr>
      </w:pPr>
      <w:r w:rsidRPr="00D33660">
        <w:rPr>
          <w:rFonts w:asciiTheme="majorHAnsi" w:hAnsiTheme="majorHAnsi"/>
          <w:b w:val="0"/>
        </w:rPr>
        <w:tab/>
      </w:r>
      <w:proofErr w:type="gramStart"/>
      <w:r w:rsidRPr="00580E2E">
        <w:rPr>
          <w:rFonts w:ascii="Courier New" w:hAnsi="Courier New" w:cs="Courier New"/>
          <w:b w:val="0"/>
        </w:rPr>
        <w:t>A[</w:t>
      </w:r>
      <w:proofErr w:type="spellStart"/>
      <w:proofErr w:type="gramEnd"/>
      <w:r w:rsidRPr="00580E2E">
        <w:rPr>
          <w:rFonts w:ascii="Courier New" w:hAnsi="Courier New" w:cs="Courier New"/>
          <w:b w:val="0"/>
        </w:rPr>
        <w:t>i</w:t>
      </w:r>
      <w:proofErr w:type="spellEnd"/>
      <w:r w:rsidRPr="00580E2E">
        <w:rPr>
          <w:rFonts w:ascii="Courier New" w:hAnsi="Courier New" w:cs="Courier New"/>
          <w:b w:val="0"/>
        </w:rPr>
        <w:t>]</w:t>
      </w:r>
      <w:r w:rsidRPr="00D33660">
        <w:rPr>
          <w:rFonts w:asciiTheme="majorHAnsi" w:hAnsiTheme="majorHAnsi"/>
          <w:b w:val="0"/>
        </w:rPr>
        <w:t xml:space="preserve"> = random</w:t>
      </w:r>
      <w:r w:rsidR="005E0525" w:rsidRPr="00D33660">
        <w:rPr>
          <w:rFonts w:asciiTheme="majorHAnsi" w:hAnsiTheme="majorHAnsi"/>
          <w:b w:val="0"/>
        </w:rPr>
        <w:t xml:space="preserve"> value between </w:t>
      </w:r>
      <w:r w:rsidR="005E0525" w:rsidRPr="00580E2E">
        <w:rPr>
          <w:rFonts w:ascii="Courier New" w:hAnsi="Courier New" w:cs="Courier New"/>
          <w:b w:val="0"/>
        </w:rPr>
        <w:t>A[i-1]</w:t>
      </w:r>
      <w:r w:rsidR="005E0525" w:rsidRPr="00D33660">
        <w:rPr>
          <w:rFonts w:asciiTheme="majorHAnsi" w:hAnsiTheme="majorHAnsi"/>
          <w:b w:val="0"/>
        </w:rPr>
        <w:t xml:space="preserve"> and </w:t>
      </w:r>
      <w:r w:rsidR="00580E2E">
        <w:rPr>
          <w:rFonts w:ascii="Courier New" w:hAnsi="Courier New" w:cs="Courier New"/>
          <w:b w:val="0"/>
        </w:rPr>
        <w:t>N</w:t>
      </w:r>
      <w:r w:rsidR="00580E2E" w:rsidRPr="00580E2E">
        <w:rPr>
          <w:rFonts w:ascii="Courier New" w:hAnsi="Courier New" w:cs="Courier New"/>
          <w:b w:val="0"/>
          <w:vertAlign w:val="superscript"/>
        </w:rPr>
        <w:t>2</w:t>
      </w:r>
      <w:r w:rsidR="00580E2E" w:rsidRPr="00580E2E">
        <w:rPr>
          <w:rFonts w:ascii="Courier New" w:hAnsi="Courier New" w:cs="Courier New"/>
          <w:b w:val="0"/>
        </w:rPr>
        <w:t>+</w:t>
      </w:r>
      <w:r w:rsidR="00580E2E">
        <w:rPr>
          <w:rFonts w:ascii="Courier New" w:hAnsi="Courier New" w:cs="Courier New"/>
          <w:b w:val="0"/>
        </w:rPr>
        <w:t>i</w:t>
      </w:r>
    </w:p>
    <w:p w14:paraId="5A860D31" w14:textId="2F6F1DAE" w:rsidR="00580E2E" w:rsidRDefault="00580E2E">
      <w:pPr>
        <w:rPr>
          <w:rFonts w:ascii="Courier New" w:hAnsi="Courier New" w:cs="Courier New"/>
          <w:b w:val="0"/>
        </w:rPr>
      </w:pPr>
      <w:r>
        <w:rPr>
          <w:rFonts w:ascii="Courier New" w:hAnsi="Courier New" w:cs="Courier New"/>
          <w:b w:val="0"/>
        </w:rPr>
        <w:tab/>
        <w:t>:</w:t>
      </w:r>
    </w:p>
    <w:p w14:paraId="426E1BE5" w14:textId="5EC8EE8E" w:rsidR="00580E2E" w:rsidRDefault="00580E2E" w:rsidP="00580E2E">
      <w:pPr>
        <w:rPr>
          <w:rFonts w:ascii="Courier New" w:hAnsi="Courier New" w:cs="Courier New"/>
          <w:b w:val="0"/>
        </w:rPr>
      </w:pPr>
      <w:r w:rsidRPr="00D33660">
        <w:rPr>
          <w:rFonts w:asciiTheme="majorHAnsi" w:hAnsiTheme="majorHAnsi"/>
          <w:b w:val="0"/>
        </w:rPr>
        <w:tab/>
      </w:r>
      <w:proofErr w:type="gramStart"/>
      <w:r>
        <w:rPr>
          <w:rFonts w:ascii="Courier New" w:hAnsi="Courier New" w:cs="Courier New"/>
          <w:b w:val="0"/>
        </w:rPr>
        <w:t>A[</w:t>
      </w:r>
      <w:proofErr w:type="gramEnd"/>
      <w:r>
        <w:rPr>
          <w:rFonts w:ascii="Courier New" w:hAnsi="Courier New" w:cs="Courier New"/>
          <w:b w:val="0"/>
        </w:rPr>
        <w:t>M</w:t>
      </w:r>
      <w:r w:rsidRPr="00580E2E">
        <w:rPr>
          <w:rFonts w:ascii="Courier New" w:hAnsi="Courier New" w:cs="Courier New"/>
          <w:b w:val="0"/>
        </w:rPr>
        <w:t>]</w:t>
      </w:r>
      <w:r w:rsidRPr="00D33660">
        <w:rPr>
          <w:rFonts w:asciiTheme="majorHAnsi" w:hAnsiTheme="majorHAnsi"/>
          <w:b w:val="0"/>
        </w:rPr>
        <w:t xml:space="preserve"> = random value between </w:t>
      </w:r>
      <w:r>
        <w:rPr>
          <w:rFonts w:ascii="Courier New" w:hAnsi="Courier New" w:cs="Courier New"/>
          <w:b w:val="0"/>
        </w:rPr>
        <w:t>A[M-1</w:t>
      </w:r>
      <w:r w:rsidRPr="00580E2E">
        <w:rPr>
          <w:rFonts w:ascii="Courier New" w:hAnsi="Courier New" w:cs="Courier New"/>
          <w:b w:val="0"/>
        </w:rPr>
        <w:t>]</w:t>
      </w:r>
      <w:r w:rsidRPr="00D33660">
        <w:rPr>
          <w:rFonts w:asciiTheme="majorHAnsi" w:hAnsiTheme="majorHAnsi"/>
          <w:b w:val="0"/>
        </w:rPr>
        <w:t xml:space="preserve"> and </w:t>
      </w:r>
      <w:r>
        <w:rPr>
          <w:rFonts w:ascii="Courier New" w:hAnsi="Courier New" w:cs="Courier New"/>
          <w:b w:val="0"/>
        </w:rPr>
        <w:t>N</w:t>
      </w:r>
      <w:r w:rsidRPr="00580E2E">
        <w:rPr>
          <w:rFonts w:ascii="Courier New" w:hAnsi="Courier New" w:cs="Courier New"/>
          <w:b w:val="0"/>
          <w:vertAlign w:val="superscript"/>
        </w:rPr>
        <w:t>2</w:t>
      </w:r>
      <w:r w:rsidRPr="00580E2E">
        <w:rPr>
          <w:rFonts w:ascii="Courier New" w:hAnsi="Courier New" w:cs="Courier New"/>
          <w:b w:val="0"/>
        </w:rPr>
        <w:t>+</w:t>
      </w:r>
      <w:r>
        <w:rPr>
          <w:rFonts w:ascii="Courier New" w:hAnsi="Courier New" w:cs="Courier New"/>
          <w:b w:val="0"/>
        </w:rPr>
        <w:t>M</w:t>
      </w:r>
    </w:p>
    <w:p w14:paraId="76BAF462" w14:textId="77777777" w:rsidR="005E0525" w:rsidRDefault="005E0525">
      <w:pPr>
        <w:rPr>
          <w:b w:val="0"/>
        </w:rPr>
      </w:pPr>
    </w:p>
    <w:p w14:paraId="7D3E4710" w14:textId="3872D635" w:rsidR="005E0525" w:rsidRPr="00D33660" w:rsidRDefault="005E0525" w:rsidP="00654E45">
      <w:pPr>
        <w:jc w:val="both"/>
        <w:rPr>
          <w:rFonts w:asciiTheme="majorHAnsi" w:hAnsiTheme="majorHAnsi"/>
          <w:b w:val="0"/>
        </w:rPr>
      </w:pPr>
      <w:r w:rsidRPr="00D33660">
        <w:rPr>
          <w:rFonts w:asciiTheme="majorHAnsi" w:hAnsiTheme="majorHAnsi"/>
          <w:b w:val="0"/>
        </w:rPr>
        <w:t xml:space="preserve">Provide this array to your main assignment program which does not know the value of </w:t>
      </w:r>
      <w:r w:rsidRPr="00580E2E">
        <w:rPr>
          <w:rFonts w:ascii="Courier New" w:hAnsi="Courier New" w:cs="Courier New"/>
          <w:b w:val="0"/>
        </w:rPr>
        <w:t>M</w:t>
      </w:r>
      <w:r w:rsidRPr="00D33660">
        <w:rPr>
          <w:rFonts w:asciiTheme="majorHAnsi" w:hAnsiTheme="majorHAnsi"/>
          <w:b w:val="0"/>
        </w:rPr>
        <w:t xml:space="preserve">, but knows the value of </w:t>
      </w:r>
      <w:r w:rsidRPr="00580E2E">
        <w:rPr>
          <w:rFonts w:ascii="Courier New" w:hAnsi="Courier New" w:cs="Courier New"/>
          <w:b w:val="0"/>
        </w:rPr>
        <w:t>N</w:t>
      </w:r>
      <w:r w:rsidRPr="00D33660">
        <w:rPr>
          <w:rFonts w:asciiTheme="majorHAnsi" w:hAnsiTheme="majorHAnsi"/>
          <w:b w:val="0"/>
        </w:rPr>
        <w:t xml:space="preserve"> only for </w:t>
      </w:r>
      <w:r w:rsidR="00580E2E">
        <w:rPr>
          <w:rFonts w:asciiTheme="majorHAnsi" w:hAnsiTheme="majorHAnsi"/>
          <w:b w:val="0"/>
        </w:rPr>
        <w:t>the purpose of indexing the array (so that you do not array index out of bounds), other N has no significance.</w:t>
      </w:r>
    </w:p>
    <w:p w14:paraId="59392D91" w14:textId="77777777" w:rsidR="005E0525" w:rsidRPr="00D33660" w:rsidRDefault="005E0525">
      <w:pPr>
        <w:rPr>
          <w:rFonts w:asciiTheme="majorHAnsi" w:hAnsiTheme="majorHAnsi"/>
          <w:b w:val="0"/>
        </w:rPr>
      </w:pPr>
    </w:p>
    <w:p w14:paraId="0195FE27" w14:textId="3F46788D" w:rsidR="005E0525" w:rsidRDefault="005E0525" w:rsidP="00654E45">
      <w:pPr>
        <w:jc w:val="both"/>
        <w:rPr>
          <w:rFonts w:asciiTheme="majorHAnsi" w:hAnsiTheme="majorHAnsi"/>
          <w:b w:val="0"/>
        </w:rPr>
      </w:pPr>
      <w:r w:rsidRPr="00D33660">
        <w:rPr>
          <w:rFonts w:asciiTheme="majorHAnsi" w:hAnsiTheme="majorHAnsi"/>
          <w:b w:val="0"/>
        </w:rPr>
        <w:t>Write a program t</w:t>
      </w:r>
      <w:r w:rsidR="00580E2E">
        <w:rPr>
          <w:rFonts w:asciiTheme="majorHAnsi" w:hAnsiTheme="majorHAnsi"/>
          <w:b w:val="0"/>
        </w:rPr>
        <w:t xml:space="preserve">hat takes some input </w:t>
      </w:r>
      <w:r w:rsidR="00580E2E" w:rsidRPr="00580E2E">
        <w:rPr>
          <w:rFonts w:ascii="Courier New" w:hAnsi="Courier New" w:cs="Courier New"/>
          <w:b w:val="0"/>
        </w:rPr>
        <w:t>X</w:t>
      </w:r>
      <w:r w:rsidRPr="00D33660">
        <w:rPr>
          <w:rFonts w:asciiTheme="majorHAnsi" w:hAnsiTheme="majorHAnsi"/>
          <w:b w:val="0"/>
        </w:rPr>
        <w:t xml:space="preserve"> and determines if </w:t>
      </w:r>
      <w:r w:rsidR="00580E2E" w:rsidRPr="00580E2E">
        <w:rPr>
          <w:rFonts w:ascii="Courier New" w:hAnsi="Courier New" w:cs="Courier New"/>
          <w:b w:val="0"/>
        </w:rPr>
        <w:t>X</w:t>
      </w:r>
      <w:r w:rsidRPr="00D33660">
        <w:rPr>
          <w:rFonts w:asciiTheme="majorHAnsi" w:hAnsiTheme="majorHAnsi"/>
          <w:b w:val="0"/>
        </w:rPr>
        <w:t xml:space="preserve"> is present in the array</w:t>
      </w:r>
      <w:r w:rsidR="00580E2E">
        <w:rPr>
          <w:rFonts w:asciiTheme="majorHAnsi" w:hAnsiTheme="majorHAnsi"/>
          <w:b w:val="0"/>
        </w:rPr>
        <w:t xml:space="preserve"> in </w:t>
      </w:r>
      <w:proofErr w:type="gramStart"/>
      <w:r w:rsidR="00580E2E" w:rsidRPr="00580E2E">
        <w:rPr>
          <w:rFonts w:ascii="Courier New" w:hAnsi="Courier New" w:cs="Courier New"/>
          <w:b w:val="0"/>
        </w:rPr>
        <w:t>O(</w:t>
      </w:r>
      <w:proofErr w:type="gramEnd"/>
      <w:r w:rsidR="00580E2E" w:rsidRPr="00580E2E">
        <w:rPr>
          <w:rFonts w:ascii="Courier New" w:hAnsi="Courier New" w:cs="Courier New"/>
          <w:b w:val="0"/>
        </w:rPr>
        <w:t>log</w:t>
      </w:r>
      <w:r w:rsidR="00580E2E" w:rsidRPr="00580E2E">
        <w:rPr>
          <w:rFonts w:ascii="Courier New" w:hAnsi="Courier New" w:cs="Courier New"/>
          <w:b w:val="0"/>
          <w:vertAlign w:val="subscript"/>
        </w:rPr>
        <w:t>2</w:t>
      </w:r>
      <w:r w:rsidR="00587B9D">
        <w:rPr>
          <w:rFonts w:ascii="Courier New" w:hAnsi="Courier New" w:cs="Courier New"/>
          <w:b w:val="0"/>
        </w:rPr>
        <w:t>M</w:t>
      </w:r>
      <w:r w:rsidR="00580E2E" w:rsidRPr="00580E2E">
        <w:rPr>
          <w:rFonts w:ascii="Courier New" w:hAnsi="Courier New" w:cs="Courier New"/>
          <w:b w:val="0"/>
        </w:rPr>
        <w:t>)</w:t>
      </w:r>
      <w:r w:rsidR="00580E2E">
        <w:rPr>
          <w:rFonts w:asciiTheme="majorHAnsi" w:hAnsiTheme="majorHAnsi"/>
          <w:b w:val="0"/>
        </w:rPr>
        <w:t xml:space="preserve"> time</w:t>
      </w:r>
      <w:r w:rsidRPr="00D33660">
        <w:rPr>
          <w:rFonts w:asciiTheme="majorHAnsi" w:hAnsiTheme="majorHAnsi"/>
          <w:b w:val="0"/>
        </w:rPr>
        <w:t>. Use the variant of Binary search to determine and how many comparison operations you performed.</w:t>
      </w:r>
    </w:p>
    <w:p w14:paraId="2A7E6831" w14:textId="77777777" w:rsidR="00654E45" w:rsidRDefault="00654E45">
      <w:pPr>
        <w:rPr>
          <w:rFonts w:asciiTheme="majorHAnsi" w:hAnsiTheme="majorHAnsi"/>
          <w:b w:val="0"/>
        </w:rPr>
      </w:pPr>
    </w:p>
    <w:p w14:paraId="6A7E2D9A" w14:textId="29421E8C" w:rsidR="00654E45" w:rsidRDefault="00654E45">
      <w:pPr>
        <w:rPr>
          <w:rFonts w:asciiTheme="majorHAnsi" w:hAnsiTheme="majorHAnsi"/>
          <w:b w:val="0"/>
        </w:rPr>
      </w:pPr>
      <w:r>
        <w:rPr>
          <w:rFonts w:asciiTheme="majorHAnsi" w:hAnsiTheme="majorHAnsi"/>
          <w:b w:val="0"/>
        </w:rPr>
        <w:t>Thus, the program would have two inputs</w:t>
      </w:r>
    </w:p>
    <w:p w14:paraId="05A86BF4" w14:textId="7FF98E19" w:rsidR="00654E45" w:rsidRDefault="00654E45">
      <w:pPr>
        <w:rPr>
          <w:rFonts w:asciiTheme="majorHAnsi" w:hAnsiTheme="majorHAnsi"/>
          <w:b w:val="0"/>
        </w:rPr>
      </w:pPr>
      <w:r>
        <w:rPr>
          <w:rFonts w:asciiTheme="majorHAnsi" w:hAnsiTheme="majorHAnsi"/>
          <w:b w:val="0"/>
        </w:rPr>
        <w:tab/>
      </w:r>
      <w:proofErr w:type="gramStart"/>
      <w:r>
        <w:rPr>
          <w:rFonts w:asciiTheme="majorHAnsi" w:hAnsiTheme="majorHAnsi"/>
          <w:b w:val="0"/>
        </w:rPr>
        <w:t>Param1 :</w:t>
      </w:r>
      <w:proofErr w:type="gramEnd"/>
      <w:r>
        <w:rPr>
          <w:rFonts w:asciiTheme="majorHAnsi" w:hAnsiTheme="majorHAnsi"/>
          <w:b w:val="0"/>
        </w:rPr>
        <w:t xml:space="preserve"> N (size of the array)</w:t>
      </w:r>
    </w:p>
    <w:p w14:paraId="26AAC2A2" w14:textId="3DD4DF11" w:rsidR="00654E45" w:rsidRPr="00D33660" w:rsidRDefault="00654E45">
      <w:pPr>
        <w:rPr>
          <w:rFonts w:asciiTheme="majorHAnsi" w:hAnsiTheme="majorHAnsi"/>
          <w:b w:val="0"/>
        </w:rPr>
      </w:pPr>
      <w:r>
        <w:rPr>
          <w:rFonts w:asciiTheme="majorHAnsi" w:hAnsiTheme="majorHAnsi"/>
          <w:b w:val="0"/>
        </w:rPr>
        <w:tab/>
      </w:r>
      <w:proofErr w:type="spellStart"/>
      <w:r>
        <w:rPr>
          <w:rFonts w:asciiTheme="majorHAnsi" w:hAnsiTheme="majorHAnsi"/>
          <w:b w:val="0"/>
        </w:rPr>
        <w:t>Param</w:t>
      </w:r>
      <w:proofErr w:type="spellEnd"/>
      <w:r>
        <w:rPr>
          <w:rFonts w:asciiTheme="majorHAnsi" w:hAnsiTheme="majorHAnsi"/>
          <w:b w:val="0"/>
        </w:rPr>
        <w:t xml:space="preserve"> 2: X (value to be found in this array using </w:t>
      </w:r>
      <w:proofErr w:type="gramStart"/>
      <w:r w:rsidRPr="00580E2E">
        <w:rPr>
          <w:rFonts w:ascii="Courier New" w:hAnsi="Courier New" w:cs="Courier New"/>
          <w:b w:val="0"/>
        </w:rPr>
        <w:t>O(</w:t>
      </w:r>
      <w:proofErr w:type="gramEnd"/>
      <w:r w:rsidRPr="00580E2E">
        <w:rPr>
          <w:rFonts w:ascii="Courier New" w:hAnsi="Courier New" w:cs="Courier New"/>
          <w:b w:val="0"/>
        </w:rPr>
        <w:t>log</w:t>
      </w:r>
      <w:r w:rsidRPr="00580E2E">
        <w:rPr>
          <w:rFonts w:ascii="Courier New" w:hAnsi="Courier New" w:cs="Courier New"/>
          <w:b w:val="0"/>
          <w:vertAlign w:val="subscript"/>
        </w:rPr>
        <w:t>2</w:t>
      </w:r>
      <w:r w:rsidRPr="00580E2E">
        <w:rPr>
          <w:rFonts w:ascii="Courier New" w:hAnsi="Courier New" w:cs="Courier New"/>
          <w:b w:val="0"/>
        </w:rPr>
        <w:t>N)</w:t>
      </w:r>
      <w:r>
        <w:rPr>
          <w:rFonts w:asciiTheme="majorHAnsi" w:hAnsiTheme="majorHAnsi"/>
          <w:b w:val="0"/>
        </w:rPr>
        <w:t xml:space="preserve"> time</w:t>
      </w:r>
    </w:p>
    <w:p w14:paraId="7243D5E9" w14:textId="77777777" w:rsidR="005E0525" w:rsidRPr="00D33660" w:rsidRDefault="005E0525">
      <w:pPr>
        <w:rPr>
          <w:rFonts w:asciiTheme="majorHAnsi" w:hAnsiTheme="majorHAnsi"/>
          <w:b w:val="0"/>
        </w:rPr>
      </w:pPr>
    </w:p>
    <w:p w14:paraId="7B9D34DB" w14:textId="77777777" w:rsidR="000E53FA" w:rsidRPr="00654E45" w:rsidRDefault="00384082">
      <w:pPr>
        <w:rPr>
          <w:rFonts w:asciiTheme="majorHAnsi" w:hAnsiTheme="majorHAnsi"/>
        </w:rPr>
      </w:pPr>
      <w:r w:rsidRPr="00654E45">
        <w:rPr>
          <w:rFonts w:asciiTheme="majorHAnsi" w:hAnsiTheme="majorHAnsi"/>
        </w:rPr>
        <w:t xml:space="preserve">Q3. </w:t>
      </w:r>
      <w:proofErr w:type="spellStart"/>
      <w:r w:rsidR="000E53FA" w:rsidRPr="00654E45">
        <w:rPr>
          <w:rFonts w:asciiTheme="majorHAnsi" w:hAnsiTheme="majorHAnsi"/>
        </w:rPr>
        <w:t>MergeSort</w:t>
      </w:r>
      <w:proofErr w:type="spellEnd"/>
      <w:r w:rsidR="000E53FA" w:rsidRPr="00654E45">
        <w:rPr>
          <w:rFonts w:asciiTheme="majorHAnsi" w:hAnsiTheme="majorHAnsi"/>
        </w:rPr>
        <w:t xml:space="preserve"> problem. </w:t>
      </w:r>
    </w:p>
    <w:p w14:paraId="2FC10B44" w14:textId="01295020" w:rsidR="00384082" w:rsidRDefault="00384082" w:rsidP="00654E45">
      <w:pPr>
        <w:jc w:val="both"/>
        <w:rPr>
          <w:rFonts w:asciiTheme="majorHAnsi" w:hAnsiTheme="majorHAnsi"/>
          <w:b w:val="0"/>
        </w:rPr>
      </w:pPr>
      <w:r w:rsidRPr="00D33660">
        <w:rPr>
          <w:rFonts w:asciiTheme="majorHAnsi" w:hAnsiTheme="majorHAnsi"/>
          <w:b w:val="0"/>
        </w:rPr>
        <w:t xml:space="preserve">Consider a larger array A of size </w:t>
      </w:r>
      <w:r w:rsidRPr="00654E45">
        <w:rPr>
          <w:rFonts w:ascii="Courier New" w:hAnsi="Courier New" w:cs="Courier New"/>
          <w:b w:val="0"/>
        </w:rPr>
        <w:t>N</w:t>
      </w:r>
      <w:r w:rsidRPr="00D33660">
        <w:rPr>
          <w:rFonts w:asciiTheme="majorHAnsi" w:hAnsiTheme="majorHAnsi"/>
          <w:b w:val="0"/>
        </w:rPr>
        <w:t xml:space="preserve"> (e.g. </w:t>
      </w:r>
      <w:r w:rsidRPr="00654E45">
        <w:rPr>
          <w:rFonts w:ascii="Courier New" w:hAnsi="Courier New" w:cs="Courier New"/>
          <w:b w:val="0"/>
        </w:rPr>
        <w:t>N=1000000</w:t>
      </w:r>
      <w:r w:rsidRPr="00D33660">
        <w:rPr>
          <w:rFonts w:asciiTheme="majorHAnsi" w:hAnsiTheme="majorHAnsi"/>
          <w:b w:val="0"/>
        </w:rPr>
        <w:t xml:space="preserve">), which contains unsorted positive integers. </w:t>
      </w:r>
      <w:r w:rsidR="00654E45">
        <w:rPr>
          <w:rFonts w:asciiTheme="majorHAnsi" w:hAnsiTheme="majorHAnsi"/>
          <w:b w:val="0"/>
        </w:rPr>
        <w:t xml:space="preserve">Once N is given, created an array of size N with random integer values. </w:t>
      </w:r>
      <w:r w:rsidRPr="00D33660">
        <w:rPr>
          <w:rFonts w:asciiTheme="majorHAnsi" w:hAnsiTheme="majorHAnsi"/>
          <w:b w:val="0"/>
        </w:rPr>
        <w:t xml:space="preserve">Use a variation of </w:t>
      </w:r>
      <w:proofErr w:type="spellStart"/>
      <w:r w:rsidRPr="00D33660">
        <w:rPr>
          <w:rFonts w:asciiTheme="majorHAnsi" w:hAnsiTheme="majorHAnsi"/>
          <w:b w:val="0"/>
        </w:rPr>
        <w:t>MergeSort</w:t>
      </w:r>
      <w:proofErr w:type="spellEnd"/>
      <w:r w:rsidRPr="00D33660">
        <w:rPr>
          <w:rFonts w:asciiTheme="majorHAnsi" w:hAnsiTheme="majorHAnsi"/>
          <w:b w:val="0"/>
        </w:rPr>
        <w:t xml:space="preserve"> where instead of dividing the input into two parts and then merge, divide the input into 3 parts and then merge. Compute the total number of sorting (compare) operations in this case and </w:t>
      </w:r>
      <w:proofErr w:type="spellStart"/>
      <w:r w:rsidRPr="00D33660">
        <w:rPr>
          <w:rFonts w:asciiTheme="majorHAnsi" w:hAnsiTheme="majorHAnsi"/>
          <w:b w:val="0"/>
        </w:rPr>
        <w:t>analyse</w:t>
      </w:r>
      <w:proofErr w:type="spellEnd"/>
      <w:r w:rsidRPr="00D33660">
        <w:rPr>
          <w:rFonts w:asciiTheme="majorHAnsi" w:hAnsiTheme="majorHAnsi"/>
          <w:b w:val="0"/>
        </w:rPr>
        <w:t xml:space="preserve"> its performance </w:t>
      </w:r>
      <w:r w:rsidR="00654E45">
        <w:rPr>
          <w:rFonts w:asciiTheme="majorHAnsi" w:hAnsiTheme="majorHAnsi"/>
          <w:b w:val="0"/>
        </w:rPr>
        <w:t>as compared to</w:t>
      </w:r>
      <w:r w:rsidRPr="00D33660">
        <w:rPr>
          <w:rFonts w:asciiTheme="majorHAnsi" w:hAnsiTheme="majorHAnsi"/>
          <w:b w:val="0"/>
        </w:rPr>
        <w:t xml:space="preserve"> regular </w:t>
      </w:r>
      <w:proofErr w:type="spellStart"/>
      <w:ins w:id="0" w:author="Ram P Rustagi" w:date="2019-04-17T11:37:00Z">
        <w:r w:rsidR="00FD6F39">
          <w:rPr>
            <w:rFonts w:asciiTheme="majorHAnsi" w:hAnsiTheme="majorHAnsi"/>
            <w:b w:val="0"/>
          </w:rPr>
          <w:t>M</w:t>
        </w:r>
      </w:ins>
      <w:del w:id="1" w:author="Ram P Rustagi" w:date="2019-04-17T11:37:00Z">
        <w:r w:rsidRPr="00D33660" w:rsidDel="00FD6F39">
          <w:rPr>
            <w:rFonts w:asciiTheme="majorHAnsi" w:hAnsiTheme="majorHAnsi"/>
            <w:b w:val="0"/>
          </w:rPr>
          <w:delText>m</w:delText>
        </w:r>
      </w:del>
      <w:r w:rsidRPr="00D33660">
        <w:rPr>
          <w:rFonts w:asciiTheme="majorHAnsi" w:hAnsiTheme="majorHAnsi"/>
          <w:b w:val="0"/>
        </w:rPr>
        <w:t>ergesort</w:t>
      </w:r>
      <w:proofErr w:type="spellEnd"/>
      <w:r w:rsidRPr="00D33660">
        <w:rPr>
          <w:rFonts w:asciiTheme="majorHAnsi" w:hAnsiTheme="majorHAnsi"/>
          <w:b w:val="0"/>
        </w:rPr>
        <w:t xml:space="preserve"> where the input is divided into 2 parts.</w:t>
      </w:r>
    </w:p>
    <w:p w14:paraId="450A9894" w14:textId="3D9CC04D" w:rsidR="00654E45" w:rsidRPr="00D33660" w:rsidRDefault="00654E45" w:rsidP="00654E45">
      <w:pPr>
        <w:jc w:val="both"/>
        <w:rPr>
          <w:rFonts w:asciiTheme="majorHAnsi" w:hAnsiTheme="majorHAnsi"/>
          <w:b w:val="0"/>
        </w:rPr>
      </w:pPr>
      <w:r>
        <w:rPr>
          <w:rFonts w:asciiTheme="majorHAnsi" w:hAnsiTheme="majorHAnsi"/>
          <w:b w:val="0"/>
        </w:rPr>
        <w:t>Input to the program: N # size of the array</w:t>
      </w:r>
    </w:p>
    <w:p w14:paraId="388467F9" w14:textId="77777777" w:rsidR="00C819FC" w:rsidRDefault="00C819FC">
      <w:pPr>
        <w:rPr>
          <w:b w:val="0"/>
        </w:rPr>
      </w:pPr>
    </w:p>
    <w:p w14:paraId="5D4B71AD" w14:textId="77777777" w:rsidR="000E53FA" w:rsidRPr="00654E45" w:rsidRDefault="00C819FC">
      <w:pPr>
        <w:rPr>
          <w:rFonts w:asciiTheme="majorHAnsi" w:hAnsiTheme="majorHAnsi"/>
        </w:rPr>
      </w:pPr>
      <w:r w:rsidRPr="00654E45">
        <w:rPr>
          <w:rFonts w:asciiTheme="majorHAnsi" w:hAnsiTheme="majorHAnsi"/>
        </w:rPr>
        <w:t>Q4.</w:t>
      </w:r>
      <w:r w:rsidR="002E2CDE" w:rsidRPr="00654E45">
        <w:rPr>
          <w:rFonts w:asciiTheme="majorHAnsi" w:hAnsiTheme="majorHAnsi"/>
        </w:rPr>
        <w:t xml:space="preserve"> Polynomial multiplication. </w:t>
      </w:r>
    </w:p>
    <w:p w14:paraId="4A959D77" w14:textId="4668DA43" w:rsidR="00C819FC" w:rsidRPr="00D33660" w:rsidRDefault="002E2CDE" w:rsidP="00654E45">
      <w:pPr>
        <w:jc w:val="both"/>
        <w:rPr>
          <w:rFonts w:asciiTheme="majorHAnsi" w:hAnsiTheme="majorHAnsi"/>
          <w:b w:val="0"/>
        </w:rPr>
      </w:pPr>
      <w:r w:rsidRPr="00D33660">
        <w:rPr>
          <w:rFonts w:asciiTheme="majorHAnsi" w:hAnsiTheme="majorHAnsi"/>
          <w:b w:val="0"/>
        </w:rPr>
        <w:t>Given two pol</w:t>
      </w:r>
      <w:r w:rsidR="00654E45">
        <w:rPr>
          <w:rFonts w:asciiTheme="majorHAnsi" w:hAnsiTheme="majorHAnsi"/>
          <w:b w:val="0"/>
        </w:rPr>
        <w:t xml:space="preserve">ynomials, compute their product by </w:t>
      </w:r>
      <w:r w:rsidRPr="00D33660">
        <w:rPr>
          <w:rFonts w:asciiTheme="majorHAnsi" w:hAnsiTheme="majorHAnsi"/>
          <w:b w:val="0"/>
        </w:rPr>
        <w:t xml:space="preserve">using divide and conquer </w:t>
      </w:r>
      <w:r w:rsidR="00654E45">
        <w:rPr>
          <w:rFonts w:asciiTheme="majorHAnsi" w:hAnsiTheme="majorHAnsi"/>
          <w:b w:val="0"/>
        </w:rPr>
        <w:t xml:space="preserve">approach </w:t>
      </w:r>
      <w:r w:rsidRPr="00D33660">
        <w:rPr>
          <w:rFonts w:asciiTheme="majorHAnsi" w:hAnsiTheme="majorHAnsi"/>
          <w:b w:val="0"/>
        </w:rPr>
        <w:t xml:space="preserve">and evaluate the </w:t>
      </w:r>
      <w:r w:rsidR="00654E45">
        <w:rPr>
          <w:rFonts w:asciiTheme="majorHAnsi" w:hAnsiTheme="majorHAnsi"/>
          <w:b w:val="0"/>
        </w:rPr>
        <w:t>computed polynomial</w:t>
      </w:r>
      <w:r w:rsidRPr="00D33660">
        <w:rPr>
          <w:rFonts w:asciiTheme="majorHAnsi" w:hAnsiTheme="majorHAnsi"/>
          <w:b w:val="0"/>
        </w:rPr>
        <w:t xml:space="preserve"> for a given </w:t>
      </w:r>
      <w:r w:rsidR="00654E45">
        <w:rPr>
          <w:rFonts w:asciiTheme="majorHAnsi" w:hAnsiTheme="majorHAnsi"/>
          <w:b w:val="0"/>
        </w:rPr>
        <w:t xml:space="preserve">value of </w:t>
      </w:r>
      <w:r w:rsidRPr="00654E45">
        <w:rPr>
          <w:rFonts w:ascii="Courier New" w:hAnsi="Courier New" w:cs="Courier New"/>
          <w:b w:val="0"/>
        </w:rPr>
        <w:t>x</w:t>
      </w:r>
      <w:r w:rsidRPr="00D33660">
        <w:rPr>
          <w:rFonts w:asciiTheme="majorHAnsi" w:hAnsiTheme="majorHAnsi"/>
          <w:b w:val="0"/>
        </w:rPr>
        <w:t>. The two polynomials are specified in an input file as follows</w:t>
      </w:r>
    </w:p>
    <w:p w14:paraId="25F07A1A" w14:textId="1303640D" w:rsidR="002E2CDE" w:rsidRPr="00654E45" w:rsidRDefault="002E2CDE" w:rsidP="002E2CDE">
      <w:pPr>
        <w:rPr>
          <w:rFonts w:ascii="Courier New" w:hAnsi="Courier New" w:cs="Courier New"/>
          <w:b w:val="0"/>
          <w:vertAlign w:val="subscript"/>
        </w:rPr>
      </w:pPr>
      <w:proofErr w:type="gramStart"/>
      <w:r w:rsidRPr="00654E45">
        <w:rPr>
          <w:rFonts w:ascii="Courier New" w:hAnsi="Courier New" w:cs="Courier New"/>
          <w:b w:val="0"/>
        </w:rPr>
        <w:t>c</w:t>
      </w:r>
      <w:r w:rsidRPr="00654E45">
        <w:rPr>
          <w:rFonts w:ascii="Courier New" w:hAnsi="Courier New" w:cs="Courier New"/>
          <w:b w:val="0"/>
          <w:vertAlign w:val="subscript"/>
        </w:rPr>
        <w:t>11</w:t>
      </w:r>
      <w:proofErr w:type="gramEnd"/>
      <w:r w:rsidRPr="00654E45">
        <w:rPr>
          <w:rFonts w:ascii="Courier New" w:hAnsi="Courier New" w:cs="Courier New"/>
          <w:b w:val="0"/>
        </w:rPr>
        <w:t xml:space="preserve"> e</w:t>
      </w:r>
      <w:r w:rsidRPr="00654E45">
        <w:rPr>
          <w:rFonts w:ascii="Courier New" w:hAnsi="Courier New" w:cs="Courier New"/>
          <w:b w:val="0"/>
          <w:vertAlign w:val="subscript"/>
        </w:rPr>
        <w:t>11</w:t>
      </w:r>
      <w:r w:rsidRPr="00654E45">
        <w:rPr>
          <w:rFonts w:ascii="Courier New" w:hAnsi="Courier New" w:cs="Courier New"/>
          <w:b w:val="0"/>
        </w:rPr>
        <w:t xml:space="preserve"> c</w:t>
      </w:r>
      <w:r w:rsidRPr="00654E45">
        <w:rPr>
          <w:rFonts w:ascii="Courier New" w:hAnsi="Courier New" w:cs="Courier New"/>
          <w:b w:val="0"/>
          <w:vertAlign w:val="subscript"/>
        </w:rPr>
        <w:t>12</w:t>
      </w:r>
      <w:r w:rsidRPr="00654E45">
        <w:rPr>
          <w:rFonts w:ascii="Courier New" w:hAnsi="Courier New" w:cs="Courier New"/>
          <w:b w:val="0"/>
        </w:rPr>
        <w:t xml:space="preserve"> e</w:t>
      </w:r>
      <w:r w:rsidRPr="00654E45">
        <w:rPr>
          <w:rFonts w:ascii="Courier New" w:hAnsi="Courier New" w:cs="Courier New"/>
          <w:b w:val="0"/>
          <w:vertAlign w:val="subscript"/>
        </w:rPr>
        <w:t>12</w:t>
      </w:r>
      <w:r w:rsidRPr="00654E45">
        <w:rPr>
          <w:rFonts w:ascii="Courier New" w:hAnsi="Courier New" w:cs="Courier New"/>
          <w:b w:val="0"/>
        </w:rPr>
        <w:t xml:space="preserve"> c</w:t>
      </w:r>
      <w:r w:rsidRPr="00654E45">
        <w:rPr>
          <w:rFonts w:ascii="Courier New" w:hAnsi="Courier New" w:cs="Courier New"/>
          <w:b w:val="0"/>
          <w:vertAlign w:val="subscript"/>
        </w:rPr>
        <w:t>13</w:t>
      </w:r>
      <w:r w:rsidRPr="00654E45">
        <w:rPr>
          <w:rFonts w:ascii="Courier New" w:hAnsi="Courier New" w:cs="Courier New"/>
          <w:b w:val="0"/>
        </w:rPr>
        <w:t xml:space="preserve"> e</w:t>
      </w:r>
      <w:r w:rsidRPr="00654E45">
        <w:rPr>
          <w:rFonts w:ascii="Courier New" w:hAnsi="Courier New" w:cs="Courier New"/>
          <w:b w:val="0"/>
          <w:vertAlign w:val="subscript"/>
        </w:rPr>
        <w:t>13</w:t>
      </w:r>
      <w:r w:rsidRPr="00654E45">
        <w:rPr>
          <w:rFonts w:ascii="Courier New" w:hAnsi="Courier New" w:cs="Courier New"/>
          <w:b w:val="0"/>
        </w:rPr>
        <w:t xml:space="preserve"> …. </w:t>
      </w:r>
      <w:proofErr w:type="gramStart"/>
      <w:r w:rsidRPr="00654E45">
        <w:rPr>
          <w:rFonts w:ascii="Courier New" w:hAnsi="Courier New" w:cs="Courier New"/>
          <w:b w:val="0"/>
        </w:rPr>
        <w:t>c</w:t>
      </w:r>
      <w:r w:rsidRPr="00654E45">
        <w:rPr>
          <w:rFonts w:ascii="Courier New" w:hAnsi="Courier New" w:cs="Courier New"/>
          <w:b w:val="0"/>
          <w:vertAlign w:val="subscript"/>
        </w:rPr>
        <w:t>1n</w:t>
      </w:r>
      <w:proofErr w:type="gramEnd"/>
      <w:r w:rsidRPr="00654E45">
        <w:rPr>
          <w:rFonts w:ascii="Courier New" w:hAnsi="Courier New" w:cs="Courier New"/>
          <w:b w:val="0"/>
        </w:rPr>
        <w:t xml:space="preserve"> e</w:t>
      </w:r>
      <w:r w:rsidRPr="00654E45">
        <w:rPr>
          <w:rFonts w:ascii="Courier New" w:hAnsi="Courier New" w:cs="Courier New"/>
          <w:b w:val="0"/>
          <w:vertAlign w:val="subscript"/>
        </w:rPr>
        <w:t>1n</w:t>
      </w:r>
      <w:r w:rsidRPr="00654E45">
        <w:rPr>
          <w:rFonts w:ascii="Courier New" w:hAnsi="Courier New" w:cs="Courier New"/>
          <w:b w:val="0"/>
        </w:rPr>
        <w:br/>
        <w:t>c</w:t>
      </w:r>
      <w:r w:rsidRPr="00654E45">
        <w:rPr>
          <w:rFonts w:ascii="Courier New" w:hAnsi="Courier New" w:cs="Courier New"/>
          <w:b w:val="0"/>
          <w:vertAlign w:val="subscript"/>
        </w:rPr>
        <w:t>21</w:t>
      </w:r>
      <w:r w:rsidRPr="00654E45">
        <w:rPr>
          <w:rFonts w:ascii="Courier New" w:hAnsi="Courier New" w:cs="Courier New"/>
          <w:b w:val="0"/>
        </w:rPr>
        <w:t xml:space="preserve"> e</w:t>
      </w:r>
      <w:r w:rsidRPr="00654E45">
        <w:rPr>
          <w:rFonts w:ascii="Courier New" w:hAnsi="Courier New" w:cs="Courier New"/>
          <w:b w:val="0"/>
          <w:vertAlign w:val="subscript"/>
        </w:rPr>
        <w:t>21</w:t>
      </w:r>
      <w:r w:rsidRPr="00654E45">
        <w:rPr>
          <w:rFonts w:ascii="Courier New" w:hAnsi="Courier New" w:cs="Courier New"/>
          <w:b w:val="0"/>
        </w:rPr>
        <w:t xml:space="preserve"> c</w:t>
      </w:r>
      <w:r w:rsidRPr="00654E45">
        <w:rPr>
          <w:rFonts w:ascii="Courier New" w:hAnsi="Courier New" w:cs="Courier New"/>
          <w:b w:val="0"/>
          <w:vertAlign w:val="subscript"/>
        </w:rPr>
        <w:t>22</w:t>
      </w:r>
      <w:r w:rsidRPr="00654E45">
        <w:rPr>
          <w:rFonts w:ascii="Courier New" w:hAnsi="Courier New" w:cs="Courier New"/>
          <w:b w:val="0"/>
        </w:rPr>
        <w:t xml:space="preserve"> e</w:t>
      </w:r>
      <w:r w:rsidRPr="00654E45">
        <w:rPr>
          <w:rFonts w:ascii="Courier New" w:hAnsi="Courier New" w:cs="Courier New"/>
          <w:b w:val="0"/>
          <w:vertAlign w:val="subscript"/>
        </w:rPr>
        <w:t>22</w:t>
      </w:r>
      <w:r w:rsidRPr="00654E45">
        <w:rPr>
          <w:rFonts w:ascii="Courier New" w:hAnsi="Courier New" w:cs="Courier New"/>
          <w:b w:val="0"/>
        </w:rPr>
        <w:t xml:space="preserve"> c</w:t>
      </w:r>
      <w:r w:rsidRPr="00654E45">
        <w:rPr>
          <w:rFonts w:ascii="Courier New" w:hAnsi="Courier New" w:cs="Courier New"/>
          <w:b w:val="0"/>
          <w:vertAlign w:val="subscript"/>
        </w:rPr>
        <w:t>23</w:t>
      </w:r>
      <w:r w:rsidRPr="00654E45">
        <w:rPr>
          <w:rFonts w:ascii="Courier New" w:hAnsi="Courier New" w:cs="Courier New"/>
          <w:b w:val="0"/>
        </w:rPr>
        <w:t xml:space="preserve"> e</w:t>
      </w:r>
      <w:r w:rsidRPr="00654E45">
        <w:rPr>
          <w:rFonts w:ascii="Courier New" w:hAnsi="Courier New" w:cs="Courier New"/>
          <w:b w:val="0"/>
          <w:vertAlign w:val="subscript"/>
        </w:rPr>
        <w:t>23</w:t>
      </w:r>
      <w:r w:rsidRPr="00654E45">
        <w:rPr>
          <w:rFonts w:ascii="Courier New" w:hAnsi="Courier New" w:cs="Courier New"/>
          <w:b w:val="0"/>
        </w:rPr>
        <w:t xml:space="preserve"> …. </w:t>
      </w:r>
      <w:r w:rsidRPr="00654E45">
        <w:rPr>
          <w:rFonts w:ascii="Courier New" w:hAnsi="Courier New" w:cs="Courier New"/>
          <w:b w:val="0"/>
          <w:vertAlign w:val="subscript"/>
        </w:rPr>
        <w:t>C2m</w:t>
      </w:r>
      <w:r w:rsidRPr="00654E45">
        <w:rPr>
          <w:rFonts w:ascii="Courier New" w:hAnsi="Courier New" w:cs="Courier New"/>
          <w:b w:val="0"/>
        </w:rPr>
        <w:t xml:space="preserve"> e</w:t>
      </w:r>
      <w:r w:rsidRPr="00654E45">
        <w:rPr>
          <w:rFonts w:ascii="Courier New" w:hAnsi="Courier New" w:cs="Courier New"/>
          <w:b w:val="0"/>
          <w:vertAlign w:val="subscript"/>
        </w:rPr>
        <w:t>2m</w:t>
      </w:r>
    </w:p>
    <w:p w14:paraId="693B7301" w14:textId="77777777" w:rsidR="00E079FF" w:rsidRDefault="00E079FF" w:rsidP="002E2CDE">
      <w:pPr>
        <w:rPr>
          <w:rFonts w:asciiTheme="majorHAnsi" w:hAnsiTheme="majorHAnsi"/>
          <w:b w:val="0"/>
        </w:rPr>
      </w:pPr>
    </w:p>
    <w:p w14:paraId="0422078A" w14:textId="591195B9" w:rsidR="002E2CDE" w:rsidRPr="00D33660" w:rsidRDefault="002E2CDE" w:rsidP="002E2CDE">
      <w:pPr>
        <w:rPr>
          <w:rFonts w:asciiTheme="majorHAnsi" w:hAnsiTheme="majorHAnsi"/>
          <w:b w:val="0"/>
        </w:rPr>
      </w:pPr>
      <w:r w:rsidRPr="00D33660">
        <w:rPr>
          <w:rFonts w:asciiTheme="majorHAnsi" w:hAnsiTheme="majorHAnsi"/>
          <w:b w:val="0"/>
        </w:rPr>
        <w:t xml:space="preserve">The </w:t>
      </w:r>
      <w:r w:rsidR="00654E45">
        <w:rPr>
          <w:rFonts w:asciiTheme="majorHAnsi" w:hAnsiTheme="majorHAnsi"/>
          <w:b w:val="0"/>
        </w:rPr>
        <w:t xml:space="preserve">values above for </w:t>
      </w:r>
      <w:r w:rsidRPr="00D33660">
        <w:rPr>
          <w:rFonts w:asciiTheme="majorHAnsi" w:hAnsiTheme="majorHAnsi"/>
          <w:b w:val="0"/>
        </w:rPr>
        <w:t xml:space="preserve">two polynomials </w:t>
      </w:r>
      <w:r w:rsidR="00654E45">
        <w:rPr>
          <w:rFonts w:asciiTheme="majorHAnsi" w:hAnsiTheme="majorHAnsi"/>
          <w:b w:val="0"/>
        </w:rPr>
        <w:t>should be</w:t>
      </w:r>
      <w:r w:rsidRPr="00D33660">
        <w:rPr>
          <w:rFonts w:asciiTheme="majorHAnsi" w:hAnsiTheme="majorHAnsi"/>
          <w:b w:val="0"/>
        </w:rPr>
        <w:t xml:space="preserve"> interpreted as</w:t>
      </w:r>
    </w:p>
    <w:p w14:paraId="5D67BAB0" w14:textId="50476E82" w:rsidR="002E2CDE" w:rsidRPr="00D33660" w:rsidRDefault="002E2CDE" w:rsidP="002E2CDE">
      <w:pPr>
        <w:rPr>
          <w:rFonts w:asciiTheme="majorHAnsi" w:hAnsiTheme="majorHAnsi"/>
          <w:b w:val="0"/>
        </w:rPr>
      </w:pPr>
      <w:proofErr w:type="gramStart"/>
      <w:r w:rsidRPr="00654E45">
        <w:rPr>
          <w:rFonts w:ascii="Courier New" w:hAnsi="Courier New" w:cs="Courier New"/>
          <w:b w:val="0"/>
        </w:rPr>
        <w:t>P(</w:t>
      </w:r>
      <w:proofErr w:type="gramEnd"/>
      <w:r w:rsidRPr="00654E45">
        <w:rPr>
          <w:rFonts w:ascii="Courier New" w:hAnsi="Courier New" w:cs="Courier New"/>
          <w:b w:val="0"/>
        </w:rPr>
        <w:t>x) = c</w:t>
      </w:r>
      <w:r w:rsidRPr="00654E45">
        <w:rPr>
          <w:rFonts w:ascii="Courier New" w:hAnsi="Courier New" w:cs="Courier New"/>
          <w:b w:val="0"/>
          <w:vertAlign w:val="subscript"/>
        </w:rPr>
        <w:t>11</w:t>
      </w:r>
      <w:r w:rsidRPr="00654E45">
        <w:rPr>
          <w:rFonts w:ascii="Courier New" w:hAnsi="Courier New" w:cs="Courier New"/>
          <w:b w:val="0"/>
        </w:rPr>
        <w:t>x^e</w:t>
      </w:r>
      <w:r w:rsidRPr="00654E45">
        <w:rPr>
          <w:rFonts w:ascii="Courier New" w:hAnsi="Courier New" w:cs="Courier New"/>
          <w:b w:val="0"/>
          <w:vertAlign w:val="subscript"/>
        </w:rPr>
        <w:t>11</w:t>
      </w:r>
      <w:r w:rsidR="00654E45">
        <w:rPr>
          <w:rFonts w:ascii="Courier New" w:hAnsi="Courier New" w:cs="Courier New"/>
          <w:b w:val="0"/>
        </w:rPr>
        <w:t xml:space="preserve"> </w:t>
      </w:r>
      <w:r w:rsidRPr="00654E45">
        <w:rPr>
          <w:rFonts w:ascii="Courier New" w:hAnsi="Courier New" w:cs="Courier New"/>
          <w:b w:val="0"/>
        </w:rPr>
        <w:t>+ c</w:t>
      </w:r>
      <w:r w:rsidRPr="00654E45">
        <w:rPr>
          <w:rFonts w:ascii="Courier New" w:hAnsi="Courier New" w:cs="Courier New"/>
          <w:b w:val="0"/>
          <w:vertAlign w:val="subscript"/>
        </w:rPr>
        <w:t>12</w:t>
      </w:r>
      <w:r w:rsidRPr="00654E45">
        <w:rPr>
          <w:rFonts w:ascii="Courier New" w:hAnsi="Courier New" w:cs="Courier New"/>
          <w:b w:val="0"/>
        </w:rPr>
        <w:t>x^e</w:t>
      </w:r>
      <w:r w:rsidRPr="00654E45">
        <w:rPr>
          <w:rFonts w:ascii="Courier New" w:hAnsi="Courier New" w:cs="Courier New"/>
          <w:b w:val="0"/>
          <w:vertAlign w:val="subscript"/>
        </w:rPr>
        <w:t>21</w:t>
      </w:r>
      <w:r w:rsidR="00654E45">
        <w:rPr>
          <w:rFonts w:ascii="Courier New" w:hAnsi="Courier New" w:cs="Courier New"/>
          <w:b w:val="0"/>
          <w:vertAlign w:val="subscript"/>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c</w:t>
      </w:r>
      <w:r w:rsidRPr="00654E45">
        <w:rPr>
          <w:rFonts w:ascii="Courier New" w:hAnsi="Courier New" w:cs="Courier New"/>
          <w:b w:val="0"/>
          <w:vertAlign w:val="subscript"/>
        </w:rPr>
        <w:t>1n</w:t>
      </w:r>
      <w:r w:rsidRPr="00654E45">
        <w:rPr>
          <w:rFonts w:ascii="Courier New" w:hAnsi="Courier New" w:cs="Courier New"/>
          <w:b w:val="0"/>
        </w:rPr>
        <w:t>x^e</w:t>
      </w:r>
      <w:r w:rsidRPr="00654E45">
        <w:rPr>
          <w:rFonts w:ascii="Courier New" w:hAnsi="Courier New" w:cs="Courier New"/>
          <w:b w:val="0"/>
          <w:vertAlign w:val="subscript"/>
        </w:rPr>
        <w:t>1n</w:t>
      </w:r>
      <w:r w:rsidRPr="00D33660">
        <w:rPr>
          <w:rFonts w:asciiTheme="majorHAnsi" w:hAnsiTheme="majorHAnsi"/>
          <w:b w:val="0"/>
        </w:rPr>
        <w:t>, and</w:t>
      </w:r>
    </w:p>
    <w:p w14:paraId="2EA46686" w14:textId="4D851668" w:rsidR="002E2CDE" w:rsidRPr="00654E45" w:rsidRDefault="002E2CDE" w:rsidP="002E2CDE">
      <w:pPr>
        <w:rPr>
          <w:rFonts w:ascii="Courier New" w:hAnsi="Courier New" w:cs="Courier New"/>
          <w:b w:val="0"/>
        </w:rPr>
      </w:pPr>
      <w:proofErr w:type="gramStart"/>
      <w:r w:rsidRPr="00654E45">
        <w:rPr>
          <w:rFonts w:ascii="Courier New" w:hAnsi="Courier New" w:cs="Courier New"/>
          <w:b w:val="0"/>
        </w:rPr>
        <w:t>Q(</w:t>
      </w:r>
      <w:proofErr w:type="gramEnd"/>
      <w:r w:rsidRPr="00654E45">
        <w:rPr>
          <w:rFonts w:ascii="Courier New" w:hAnsi="Courier New" w:cs="Courier New"/>
          <w:b w:val="0"/>
        </w:rPr>
        <w:t>x) = c</w:t>
      </w:r>
      <w:r w:rsidRPr="00654E45">
        <w:rPr>
          <w:rFonts w:ascii="Courier New" w:hAnsi="Courier New" w:cs="Courier New"/>
          <w:b w:val="0"/>
          <w:vertAlign w:val="subscript"/>
        </w:rPr>
        <w:t>21</w:t>
      </w:r>
      <w:r w:rsidRPr="00654E45">
        <w:rPr>
          <w:rFonts w:ascii="Courier New" w:hAnsi="Courier New" w:cs="Courier New"/>
          <w:b w:val="0"/>
        </w:rPr>
        <w:t>x^e</w:t>
      </w:r>
      <w:r w:rsidRPr="00654E45">
        <w:rPr>
          <w:rFonts w:ascii="Courier New" w:hAnsi="Courier New" w:cs="Courier New"/>
          <w:b w:val="0"/>
          <w:vertAlign w:val="subscript"/>
        </w:rPr>
        <w:t>21</w:t>
      </w:r>
      <w:r w:rsidR="00654E45" w:rsidRP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c</w:t>
      </w:r>
      <w:r w:rsidRPr="00654E45">
        <w:rPr>
          <w:rFonts w:ascii="Courier New" w:hAnsi="Courier New" w:cs="Courier New"/>
          <w:b w:val="0"/>
          <w:vertAlign w:val="subscript"/>
        </w:rPr>
        <w:t>22</w:t>
      </w:r>
      <w:r w:rsidRPr="00654E45">
        <w:rPr>
          <w:rFonts w:ascii="Courier New" w:hAnsi="Courier New" w:cs="Courier New"/>
          <w:b w:val="0"/>
        </w:rPr>
        <w:t>x^e</w:t>
      </w:r>
      <w:r w:rsidRPr="00654E45">
        <w:rPr>
          <w:rFonts w:ascii="Courier New" w:hAnsi="Courier New" w:cs="Courier New"/>
          <w:b w:val="0"/>
          <w:vertAlign w:val="subscript"/>
        </w:rPr>
        <w:t>22</w:t>
      </w:r>
      <w:r w:rsidR="00654E45">
        <w:rPr>
          <w:rFonts w:ascii="Courier New" w:hAnsi="Courier New" w:cs="Courier New"/>
          <w:b w:val="0"/>
          <w:vertAlign w:val="subscript"/>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c</w:t>
      </w:r>
      <w:r w:rsidRPr="00654E45">
        <w:rPr>
          <w:rFonts w:ascii="Courier New" w:hAnsi="Courier New" w:cs="Courier New"/>
          <w:b w:val="0"/>
          <w:vertAlign w:val="subscript"/>
        </w:rPr>
        <w:t>2m</w:t>
      </w:r>
      <w:r w:rsidRPr="00654E45">
        <w:rPr>
          <w:rFonts w:ascii="Courier New" w:hAnsi="Courier New" w:cs="Courier New"/>
          <w:b w:val="0"/>
        </w:rPr>
        <w:t>x^e</w:t>
      </w:r>
      <w:r w:rsidRPr="00654E45">
        <w:rPr>
          <w:rFonts w:ascii="Courier New" w:hAnsi="Courier New" w:cs="Courier New"/>
          <w:b w:val="0"/>
          <w:vertAlign w:val="subscript"/>
        </w:rPr>
        <w:t>2m</w:t>
      </w:r>
    </w:p>
    <w:p w14:paraId="04EF3E73" w14:textId="77777777" w:rsidR="00E079FF" w:rsidRDefault="00E079FF" w:rsidP="002E2CDE">
      <w:pPr>
        <w:rPr>
          <w:rFonts w:asciiTheme="majorHAnsi" w:hAnsiTheme="majorHAnsi"/>
          <w:b w:val="0"/>
        </w:rPr>
      </w:pPr>
    </w:p>
    <w:p w14:paraId="40562CD6" w14:textId="743E9BBD" w:rsidR="002E2CDE" w:rsidRPr="00D33660" w:rsidRDefault="002E2CDE" w:rsidP="002E2CDE">
      <w:pPr>
        <w:rPr>
          <w:rFonts w:asciiTheme="majorHAnsi" w:hAnsiTheme="majorHAnsi"/>
          <w:b w:val="0"/>
        </w:rPr>
      </w:pPr>
      <w:r w:rsidRPr="00D33660">
        <w:rPr>
          <w:rFonts w:asciiTheme="majorHAnsi" w:hAnsiTheme="majorHAnsi"/>
          <w:b w:val="0"/>
        </w:rPr>
        <w:t>The command line arguments are as follows.</w:t>
      </w:r>
    </w:p>
    <w:p w14:paraId="1846EEAA" w14:textId="554408E0" w:rsidR="002E2CDE" w:rsidRPr="00D33660" w:rsidRDefault="002E2CDE" w:rsidP="002E2CDE">
      <w:pPr>
        <w:rPr>
          <w:rFonts w:asciiTheme="majorHAnsi" w:hAnsiTheme="majorHAnsi"/>
          <w:b w:val="0"/>
        </w:rPr>
      </w:pPr>
      <w:r w:rsidRPr="00D33660">
        <w:rPr>
          <w:rFonts w:asciiTheme="majorHAnsi" w:hAnsiTheme="majorHAnsi"/>
          <w:b w:val="0"/>
        </w:rPr>
        <w:tab/>
      </w:r>
      <w:proofErr w:type="spellStart"/>
      <w:r w:rsidR="00654E45">
        <w:rPr>
          <w:rFonts w:asciiTheme="majorHAnsi" w:hAnsiTheme="majorHAnsi"/>
          <w:b w:val="0"/>
        </w:rPr>
        <w:t>Arg</w:t>
      </w:r>
      <w:proofErr w:type="spellEnd"/>
      <w:r w:rsidR="00654E45">
        <w:rPr>
          <w:rFonts w:asciiTheme="majorHAnsi" w:hAnsiTheme="majorHAnsi"/>
          <w:b w:val="0"/>
        </w:rPr>
        <w:t xml:space="preserve"> 1</w:t>
      </w:r>
      <w:r w:rsidRPr="00D33660">
        <w:rPr>
          <w:rFonts w:asciiTheme="majorHAnsi" w:hAnsiTheme="majorHAnsi"/>
          <w:b w:val="0"/>
        </w:rPr>
        <w:t>: filename containing two polynomials</w:t>
      </w:r>
    </w:p>
    <w:p w14:paraId="265D6991" w14:textId="7205497A" w:rsidR="002E2CDE" w:rsidRPr="00D33660" w:rsidRDefault="002E2CDE" w:rsidP="002E2CDE">
      <w:pPr>
        <w:rPr>
          <w:rFonts w:asciiTheme="majorHAnsi" w:hAnsiTheme="majorHAnsi"/>
          <w:b w:val="0"/>
        </w:rPr>
      </w:pPr>
      <w:r w:rsidRPr="00D33660">
        <w:rPr>
          <w:rFonts w:asciiTheme="majorHAnsi" w:hAnsiTheme="majorHAnsi"/>
          <w:b w:val="0"/>
        </w:rPr>
        <w:tab/>
      </w:r>
      <w:proofErr w:type="spellStart"/>
      <w:r w:rsidR="00654E45">
        <w:rPr>
          <w:rFonts w:asciiTheme="majorHAnsi" w:hAnsiTheme="majorHAnsi"/>
          <w:b w:val="0"/>
        </w:rPr>
        <w:t>Arg</w:t>
      </w:r>
      <w:proofErr w:type="spellEnd"/>
      <w:r w:rsidR="00654E45">
        <w:rPr>
          <w:rFonts w:asciiTheme="majorHAnsi" w:hAnsiTheme="majorHAnsi"/>
          <w:b w:val="0"/>
        </w:rPr>
        <w:t xml:space="preserve"> 2</w:t>
      </w:r>
      <w:r w:rsidRPr="00D33660">
        <w:rPr>
          <w:rFonts w:asciiTheme="majorHAnsi" w:hAnsiTheme="majorHAnsi"/>
          <w:b w:val="0"/>
        </w:rPr>
        <w:t xml:space="preserve">: value of </w:t>
      </w:r>
      <w:r w:rsidRPr="00E079FF">
        <w:rPr>
          <w:rFonts w:ascii="Courier New" w:hAnsi="Courier New" w:cs="Courier New"/>
          <w:b w:val="0"/>
        </w:rPr>
        <w:t>x</w:t>
      </w:r>
      <w:r w:rsidRPr="00D33660">
        <w:rPr>
          <w:rFonts w:asciiTheme="majorHAnsi" w:hAnsiTheme="majorHAnsi"/>
          <w:b w:val="0"/>
        </w:rPr>
        <w:t xml:space="preserve"> (This is a real number).</w:t>
      </w:r>
    </w:p>
    <w:p w14:paraId="78109E51" w14:textId="02A33212" w:rsidR="002E2CDE" w:rsidRPr="00D33660" w:rsidRDefault="002E2CDE" w:rsidP="00E079FF">
      <w:pPr>
        <w:jc w:val="both"/>
        <w:rPr>
          <w:rFonts w:asciiTheme="majorHAnsi" w:hAnsiTheme="majorHAnsi"/>
          <w:b w:val="0"/>
        </w:rPr>
      </w:pPr>
      <w:r w:rsidRPr="00D33660">
        <w:rPr>
          <w:rFonts w:asciiTheme="majorHAnsi" w:hAnsiTheme="majorHAnsi"/>
          <w:b w:val="0"/>
        </w:rPr>
        <w:t xml:space="preserve">Verify your computed answer by evaluating </w:t>
      </w:r>
      <w:proofErr w:type="gramStart"/>
      <w:r w:rsidRPr="00E079FF">
        <w:rPr>
          <w:rFonts w:ascii="Courier New" w:hAnsi="Courier New" w:cs="Courier New"/>
          <w:b w:val="0"/>
        </w:rPr>
        <w:t>P(</w:t>
      </w:r>
      <w:proofErr w:type="gramEnd"/>
      <w:r w:rsidRPr="00E079FF">
        <w:rPr>
          <w:rFonts w:ascii="Courier New" w:hAnsi="Courier New" w:cs="Courier New"/>
          <w:b w:val="0"/>
        </w:rPr>
        <w:t>x),</w:t>
      </w:r>
      <w:r w:rsidRPr="00D33660">
        <w:rPr>
          <w:rFonts w:asciiTheme="majorHAnsi" w:hAnsiTheme="majorHAnsi"/>
          <w:b w:val="0"/>
        </w:rPr>
        <w:t xml:space="preserve"> </w:t>
      </w:r>
      <w:r w:rsidRPr="00E079FF">
        <w:rPr>
          <w:rFonts w:ascii="Courier New" w:hAnsi="Courier New" w:cs="Courier New"/>
          <w:b w:val="0"/>
        </w:rPr>
        <w:t>Q(x)</w:t>
      </w:r>
      <w:r w:rsidRPr="00D33660">
        <w:rPr>
          <w:rFonts w:asciiTheme="majorHAnsi" w:hAnsiTheme="majorHAnsi"/>
          <w:b w:val="0"/>
        </w:rPr>
        <w:t xml:space="preserve"> and multiplying two evaluated values and compare </w:t>
      </w:r>
      <w:r w:rsidR="00E079FF">
        <w:rPr>
          <w:rFonts w:asciiTheme="majorHAnsi" w:hAnsiTheme="majorHAnsi"/>
          <w:b w:val="0"/>
        </w:rPr>
        <w:t xml:space="preserve">it with </w:t>
      </w:r>
      <w:r w:rsidRPr="00D33660">
        <w:rPr>
          <w:rFonts w:asciiTheme="majorHAnsi" w:hAnsiTheme="majorHAnsi"/>
          <w:b w:val="0"/>
        </w:rPr>
        <w:t xml:space="preserve">the evaluated value of </w:t>
      </w:r>
      <w:r w:rsidRPr="00E079FF">
        <w:rPr>
          <w:rFonts w:ascii="Courier New" w:hAnsi="Courier New" w:cs="Courier New"/>
          <w:b w:val="0"/>
        </w:rPr>
        <w:t>R(x)=P(x)*Q(x).</w:t>
      </w:r>
    </w:p>
    <w:p w14:paraId="1983FEBD" w14:textId="77777777" w:rsidR="002E2CDE" w:rsidRDefault="002E2CDE" w:rsidP="002E2CDE">
      <w:pPr>
        <w:rPr>
          <w:b w:val="0"/>
        </w:rPr>
      </w:pPr>
    </w:p>
    <w:p w14:paraId="3E41205A" w14:textId="77777777" w:rsidR="000E53FA" w:rsidRPr="00E079FF" w:rsidRDefault="00527C14" w:rsidP="002E2CDE">
      <w:pPr>
        <w:rPr>
          <w:rFonts w:asciiTheme="majorHAnsi" w:hAnsiTheme="majorHAnsi"/>
        </w:rPr>
      </w:pPr>
      <w:r w:rsidRPr="00E079FF">
        <w:rPr>
          <w:rFonts w:asciiTheme="majorHAnsi" w:hAnsiTheme="majorHAnsi"/>
        </w:rPr>
        <w:t xml:space="preserve">Q5. </w:t>
      </w:r>
      <w:r w:rsidR="000E53FA" w:rsidRPr="00E079FF">
        <w:rPr>
          <w:rFonts w:asciiTheme="majorHAnsi" w:hAnsiTheme="majorHAnsi"/>
        </w:rPr>
        <w:t>Divide and Conquer problem.</w:t>
      </w:r>
    </w:p>
    <w:p w14:paraId="71B229B8" w14:textId="6382F40F" w:rsidR="00527C14" w:rsidRPr="00D33660" w:rsidRDefault="00527C14" w:rsidP="002E2CDE">
      <w:pPr>
        <w:rPr>
          <w:rFonts w:asciiTheme="majorHAnsi" w:hAnsiTheme="majorHAnsi"/>
          <w:b w:val="0"/>
        </w:rPr>
      </w:pPr>
      <w:proofErr w:type="gramStart"/>
      <w:r w:rsidRPr="00D33660">
        <w:rPr>
          <w:rFonts w:asciiTheme="majorHAnsi" w:hAnsiTheme="majorHAnsi"/>
          <w:b w:val="0"/>
        </w:rPr>
        <w:t>Computation of Fibonacci number.</w:t>
      </w:r>
      <w:proofErr w:type="gramEnd"/>
      <w:r w:rsidRPr="00D33660">
        <w:rPr>
          <w:rFonts w:asciiTheme="majorHAnsi" w:hAnsiTheme="majorHAnsi"/>
          <w:b w:val="0"/>
        </w:rPr>
        <w:t xml:space="preserve"> Consider the following matrix multiplication</w:t>
      </w:r>
    </w:p>
    <w:p w14:paraId="31A005A2" w14:textId="3F66C3A8" w:rsidR="00527C14" w:rsidRPr="00527C14" w:rsidRDefault="00527C14" w:rsidP="002E2CDE">
      <w:pPr>
        <w:rPr>
          <w:rFonts w:ascii="Courier New" w:hAnsi="Courier New" w:cs="Courier New"/>
          <w:b w:val="0"/>
        </w:rPr>
      </w:pPr>
      <w:r w:rsidRPr="00527C14">
        <w:rPr>
          <w:rFonts w:ascii="Courier New" w:hAnsi="Courier New" w:cs="Courier New"/>
          <w:b w:val="0"/>
        </w:rPr>
        <w:t>[F</w:t>
      </w:r>
      <w:r w:rsidRPr="00527C14">
        <w:rPr>
          <w:rFonts w:ascii="Courier New" w:hAnsi="Courier New" w:cs="Courier New"/>
          <w:b w:val="0"/>
          <w:vertAlign w:val="subscript"/>
        </w:rPr>
        <w:t>n-1</w:t>
      </w:r>
      <w:r w:rsidRPr="00527C14">
        <w:rPr>
          <w:rFonts w:ascii="Courier New" w:hAnsi="Courier New" w:cs="Courier New"/>
          <w:b w:val="0"/>
        </w:rPr>
        <w:t xml:space="preserve"> </w:t>
      </w:r>
      <w:proofErr w:type="spellStart"/>
      <w:r w:rsidRPr="00527C14">
        <w:rPr>
          <w:rFonts w:ascii="Courier New" w:hAnsi="Courier New" w:cs="Courier New"/>
          <w:b w:val="0"/>
        </w:rPr>
        <w:t>F</w:t>
      </w:r>
      <w:r w:rsidRPr="00527C14">
        <w:rPr>
          <w:rFonts w:ascii="Courier New" w:hAnsi="Courier New" w:cs="Courier New"/>
          <w:b w:val="0"/>
          <w:vertAlign w:val="subscript"/>
        </w:rPr>
        <w:t>n</w:t>
      </w:r>
      <w:proofErr w:type="spellEnd"/>
      <w:r w:rsidRPr="00527C14">
        <w:rPr>
          <w:rFonts w:ascii="Courier New" w:hAnsi="Courier New" w:cs="Courier New"/>
          <w:b w:val="0"/>
        </w:rPr>
        <w:t>] = [F</w:t>
      </w:r>
      <w:r w:rsidRPr="00527C14">
        <w:rPr>
          <w:rFonts w:ascii="Courier New" w:hAnsi="Courier New" w:cs="Courier New"/>
          <w:b w:val="0"/>
          <w:vertAlign w:val="subscript"/>
        </w:rPr>
        <w:t>n-2</w:t>
      </w:r>
      <w:r w:rsidRPr="00527C14">
        <w:rPr>
          <w:rFonts w:ascii="Courier New" w:hAnsi="Courier New" w:cs="Courier New"/>
          <w:b w:val="0"/>
        </w:rPr>
        <w:t xml:space="preserve"> F</w:t>
      </w:r>
      <w:r w:rsidRPr="00527C14">
        <w:rPr>
          <w:rFonts w:ascii="Courier New" w:hAnsi="Courier New" w:cs="Courier New"/>
          <w:b w:val="0"/>
          <w:vertAlign w:val="subscript"/>
        </w:rPr>
        <w:t>n-1</w:t>
      </w:r>
      <w:r w:rsidRPr="00527C14">
        <w:rPr>
          <w:rFonts w:ascii="Courier New" w:hAnsi="Courier New" w:cs="Courier New"/>
          <w:b w:val="0"/>
        </w:rPr>
        <w:t>]*[0 1]</w:t>
      </w:r>
    </w:p>
    <w:p w14:paraId="5811D6B5" w14:textId="06D10079" w:rsidR="00527C14" w:rsidRPr="00527C14" w:rsidRDefault="00527C14" w:rsidP="002E2CDE">
      <w:pPr>
        <w:rPr>
          <w:rFonts w:ascii="Courier New" w:hAnsi="Courier New" w:cs="Courier New"/>
          <w:b w:val="0"/>
        </w:rPr>
      </w:pPr>
      <w:r w:rsidRPr="00527C14">
        <w:rPr>
          <w:rFonts w:ascii="Courier New" w:hAnsi="Courier New" w:cs="Courier New"/>
          <w:b w:val="0"/>
        </w:rPr>
        <w:t xml:space="preserve">         </w:t>
      </w:r>
      <w:r>
        <w:rPr>
          <w:rFonts w:ascii="Courier New" w:hAnsi="Courier New" w:cs="Courier New"/>
          <w:b w:val="0"/>
        </w:rPr>
        <w:t xml:space="preserve">           </w:t>
      </w:r>
      <w:r w:rsidRPr="00FD6F39">
        <w:rPr>
          <w:rFonts w:ascii="Courier New" w:hAnsi="Courier New" w:cs="Courier New"/>
          <w:b w:val="0"/>
          <w:vertAlign w:val="subscript"/>
          <w:rPrChange w:id="2" w:author="Ram P Rustagi" w:date="2019-04-17T11:37:00Z">
            <w:rPr>
              <w:rFonts w:ascii="Courier New" w:hAnsi="Courier New" w:cs="Courier New"/>
              <w:b w:val="0"/>
            </w:rPr>
          </w:rPrChange>
        </w:rPr>
        <w:t xml:space="preserve"> </w:t>
      </w:r>
      <w:r w:rsidRPr="00527C14">
        <w:rPr>
          <w:rFonts w:ascii="Courier New" w:hAnsi="Courier New" w:cs="Courier New"/>
          <w:b w:val="0"/>
        </w:rPr>
        <w:t xml:space="preserve">[1 </w:t>
      </w:r>
      <w:proofErr w:type="spellStart"/>
      <w:r w:rsidRPr="00527C14">
        <w:rPr>
          <w:rFonts w:ascii="Courier New" w:hAnsi="Courier New" w:cs="Courier New"/>
          <w:b w:val="0"/>
        </w:rPr>
        <w:t>1</w:t>
      </w:r>
      <w:proofErr w:type="spellEnd"/>
      <w:r w:rsidRPr="00527C14">
        <w:rPr>
          <w:rFonts w:ascii="Courier New" w:hAnsi="Courier New" w:cs="Courier New"/>
          <w:b w:val="0"/>
        </w:rPr>
        <w:t>]</w:t>
      </w:r>
    </w:p>
    <w:p w14:paraId="3FB6839D" w14:textId="1462C04E" w:rsidR="00527C14" w:rsidRDefault="00527C14" w:rsidP="00E079FF">
      <w:pPr>
        <w:jc w:val="both"/>
        <w:rPr>
          <w:b w:val="0"/>
        </w:rPr>
      </w:pPr>
      <w:r w:rsidRPr="00D33660">
        <w:rPr>
          <w:rFonts w:asciiTheme="majorHAnsi" w:hAnsiTheme="majorHAnsi"/>
          <w:b w:val="0"/>
        </w:rPr>
        <w:t>Where</w:t>
      </w:r>
      <w:r>
        <w:rPr>
          <w:b w:val="0"/>
        </w:rPr>
        <w:t xml:space="preserve"> </w:t>
      </w:r>
      <w:proofErr w:type="spellStart"/>
      <w:r w:rsidRPr="00527C14">
        <w:rPr>
          <w:rFonts w:ascii="Courier New" w:hAnsi="Courier New" w:cs="Courier New"/>
          <w:b w:val="0"/>
        </w:rPr>
        <w:t>F</w:t>
      </w:r>
      <w:r w:rsidRPr="00527C14">
        <w:rPr>
          <w:rFonts w:ascii="Courier New" w:hAnsi="Courier New" w:cs="Courier New"/>
          <w:b w:val="0"/>
          <w:vertAlign w:val="subscript"/>
        </w:rPr>
        <w:t>n</w:t>
      </w:r>
      <w:proofErr w:type="spellEnd"/>
      <w:r>
        <w:rPr>
          <w:b w:val="0"/>
        </w:rPr>
        <w:t xml:space="preserve"> </w:t>
      </w:r>
      <w:r w:rsidRPr="00D33660">
        <w:rPr>
          <w:rFonts w:asciiTheme="majorHAnsi" w:hAnsiTheme="majorHAnsi"/>
          <w:b w:val="0"/>
        </w:rPr>
        <w:t xml:space="preserve">is the </w:t>
      </w:r>
      <w:r w:rsidRPr="00E079FF">
        <w:rPr>
          <w:rFonts w:ascii="Courier New" w:hAnsi="Courier New" w:cs="Courier New"/>
          <w:b w:val="0"/>
        </w:rPr>
        <w:t>2</w:t>
      </w:r>
      <w:r w:rsidRPr="00E079FF">
        <w:rPr>
          <w:rFonts w:ascii="Courier New" w:hAnsi="Courier New" w:cs="Courier New"/>
          <w:b w:val="0"/>
          <w:vertAlign w:val="superscript"/>
        </w:rPr>
        <w:t>nd</w:t>
      </w:r>
      <w:r w:rsidRPr="00D33660">
        <w:rPr>
          <w:rFonts w:asciiTheme="majorHAnsi" w:hAnsiTheme="majorHAnsi"/>
          <w:b w:val="0"/>
        </w:rPr>
        <w:t xml:space="preserve"> component of this matrix multiplication. Taking the value of</w:t>
      </w:r>
      <w:r>
        <w:rPr>
          <w:b w:val="0"/>
        </w:rPr>
        <w:t xml:space="preserve"> </w:t>
      </w:r>
      <w:r w:rsidRPr="00527C14">
        <w:rPr>
          <w:rFonts w:ascii="Courier New" w:hAnsi="Courier New" w:cs="Courier New"/>
          <w:b w:val="0"/>
        </w:rPr>
        <w:t>F</w:t>
      </w:r>
      <w:r w:rsidRPr="00527C14">
        <w:rPr>
          <w:rFonts w:ascii="Courier New" w:hAnsi="Courier New" w:cs="Courier New"/>
          <w:b w:val="0"/>
          <w:vertAlign w:val="subscript"/>
        </w:rPr>
        <w:t>0</w:t>
      </w:r>
      <w:r w:rsidRPr="00527C14">
        <w:rPr>
          <w:rFonts w:ascii="Courier New" w:hAnsi="Courier New" w:cs="Courier New"/>
          <w:b w:val="0"/>
        </w:rPr>
        <w:t>=0</w:t>
      </w:r>
      <w:r>
        <w:rPr>
          <w:b w:val="0"/>
        </w:rPr>
        <w:t xml:space="preserve">, and </w:t>
      </w:r>
      <w:r w:rsidRPr="00527C14">
        <w:rPr>
          <w:rFonts w:ascii="Courier New" w:hAnsi="Courier New" w:cs="Courier New"/>
          <w:b w:val="0"/>
        </w:rPr>
        <w:t>F</w:t>
      </w:r>
      <w:r w:rsidRPr="00527C14">
        <w:rPr>
          <w:rFonts w:ascii="Courier New" w:hAnsi="Courier New" w:cs="Courier New"/>
          <w:b w:val="0"/>
          <w:vertAlign w:val="subscript"/>
        </w:rPr>
        <w:t>1</w:t>
      </w:r>
      <w:r w:rsidRPr="00527C14">
        <w:rPr>
          <w:rFonts w:ascii="Courier New" w:hAnsi="Courier New" w:cs="Courier New"/>
          <w:b w:val="0"/>
        </w:rPr>
        <w:t>=1</w:t>
      </w:r>
      <w:r>
        <w:rPr>
          <w:b w:val="0"/>
        </w:rPr>
        <w:t xml:space="preserve">, </w:t>
      </w:r>
      <w:r w:rsidRPr="00D33660">
        <w:rPr>
          <w:rFonts w:asciiTheme="majorHAnsi" w:hAnsiTheme="majorHAnsi"/>
          <w:b w:val="0"/>
        </w:rPr>
        <w:t>compute the value of</w:t>
      </w:r>
      <w:r>
        <w:rPr>
          <w:b w:val="0"/>
        </w:rPr>
        <w:t xml:space="preserve"> </w:t>
      </w:r>
      <w:proofErr w:type="spellStart"/>
      <w:r w:rsidRPr="00527C14">
        <w:rPr>
          <w:rFonts w:ascii="Courier New" w:hAnsi="Courier New" w:cs="Courier New"/>
          <w:b w:val="0"/>
        </w:rPr>
        <w:t>F</w:t>
      </w:r>
      <w:r w:rsidRPr="00527C14">
        <w:rPr>
          <w:rFonts w:ascii="Courier New" w:hAnsi="Courier New" w:cs="Courier New"/>
          <w:b w:val="0"/>
          <w:vertAlign w:val="subscript"/>
        </w:rPr>
        <w:t>n</w:t>
      </w:r>
      <w:proofErr w:type="spellEnd"/>
      <w:r>
        <w:rPr>
          <w:b w:val="0"/>
        </w:rPr>
        <w:t xml:space="preserve"> </w:t>
      </w:r>
      <w:r w:rsidRPr="00D33660">
        <w:rPr>
          <w:rFonts w:asciiTheme="majorHAnsi" w:hAnsiTheme="majorHAnsi"/>
          <w:b w:val="0"/>
        </w:rPr>
        <w:t>using Divide and Conquer approach in</w:t>
      </w:r>
      <w:r>
        <w:rPr>
          <w:b w:val="0"/>
        </w:rPr>
        <w:t xml:space="preserve"> </w:t>
      </w:r>
      <w:proofErr w:type="gramStart"/>
      <w:r w:rsidR="00E079FF">
        <w:rPr>
          <w:rFonts w:ascii="Courier New" w:hAnsi="Courier New" w:cs="Courier New"/>
          <w:b w:val="0"/>
        </w:rPr>
        <w:t>O(</w:t>
      </w:r>
      <w:proofErr w:type="gramEnd"/>
      <w:r w:rsidR="00E079FF">
        <w:rPr>
          <w:rFonts w:ascii="Courier New" w:hAnsi="Courier New" w:cs="Courier New"/>
          <w:b w:val="0"/>
        </w:rPr>
        <w:t>log</w:t>
      </w:r>
      <w:r w:rsidR="00E079FF" w:rsidRPr="00E079FF">
        <w:rPr>
          <w:rFonts w:ascii="Courier New" w:hAnsi="Courier New" w:cs="Courier New"/>
          <w:b w:val="0"/>
          <w:vertAlign w:val="subscript"/>
        </w:rPr>
        <w:t>2</w:t>
      </w:r>
      <w:r w:rsidRPr="00527C14">
        <w:rPr>
          <w:rFonts w:ascii="Courier New" w:hAnsi="Courier New" w:cs="Courier New"/>
          <w:b w:val="0"/>
        </w:rPr>
        <w:t>n)</w:t>
      </w:r>
      <w:r>
        <w:rPr>
          <w:b w:val="0"/>
        </w:rPr>
        <w:t xml:space="preserve"> </w:t>
      </w:r>
      <w:r w:rsidRPr="00D33660">
        <w:rPr>
          <w:rFonts w:asciiTheme="majorHAnsi" w:hAnsiTheme="majorHAnsi"/>
          <w:b w:val="0"/>
        </w:rPr>
        <w:t xml:space="preserve">matrix multiplications. Please note this is much better compared to using general recursion </w:t>
      </w:r>
      <w:proofErr w:type="gramStart"/>
      <w:r w:rsidRPr="00D33660">
        <w:rPr>
          <w:rFonts w:asciiTheme="majorHAnsi" w:hAnsiTheme="majorHAnsi"/>
          <w:b w:val="0"/>
        </w:rPr>
        <w:t>approach which</w:t>
      </w:r>
      <w:proofErr w:type="gramEnd"/>
      <w:r w:rsidRPr="00D33660">
        <w:rPr>
          <w:rFonts w:asciiTheme="majorHAnsi" w:hAnsiTheme="majorHAnsi"/>
          <w:b w:val="0"/>
        </w:rPr>
        <w:t xml:space="preserve"> may take exponential time</w:t>
      </w:r>
      <w:r>
        <w:rPr>
          <w:b w:val="0"/>
        </w:rPr>
        <w:t>.</w:t>
      </w:r>
    </w:p>
    <w:p w14:paraId="2B781F64" w14:textId="078ED3A4" w:rsidR="00E079FF" w:rsidRDefault="00E079FF" w:rsidP="002E2CDE">
      <w:pPr>
        <w:rPr>
          <w:b w:val="0"/>
        </w:rPr>
      </w:pPr>
      <w:r>
        <w:rPr>
          <w:b w:val="0"/>
        </w:rPr>
        <w:t xml:space="preserve">Input to the program: </w:t>
      </w:r>
      <w:r w:rsidRPr="00E079FF">
        <w:rPr>
          <w:rFonts w:ascii="Courier New" w:hAnsi="Courier New" w:cs="Courier New"/>
          <w:b w:val="0"/>
        </w:rPr>
        <w:t>N</w:t>
      </w:r>
      <w:r>
        <w:rPr>
          <w:b w:val="0"/>
        </w:rPr>
        <w:t xml:space="preserve"> </w:t>
      </w:r>
    </w:p>
    <w:p w14:paraId="3A591BDE" w14:textId="4DB07116" w:rsidR="00E079FF" w:rsidRDefault="00E079FF" w:rsidP="002E2CDE">
      <w:pPr>
        <w:rPr>
          <w:b w:val="0"/>
        </w:rPr>
      </w:pPr>
      <w:r>
        <w:rPr>
          <w:b w:val="0"/>
        </w:rPr>
        <w:t xml:space="preserve">Output of the program: </w:t>
      </w:r>
      <w:r w:rsidRPr="00E079FF">
        <w:rPr>
          <w:rFonts w:ascii="Courier New" w:hAnsi="Courier New" w:cs="Courier New"/>
          <w:b w:val="0"/>
        </w:rPr>
        <w:t>F</w:t>
      </w:r>
      <w:r w:rsidRPr="00E079FF">
        <w:rPr>
          <w:rFonts w:ascii="Courier New" w:hAnsi="Courier New" w:cs="Courier New"/>
          <w:b w:val="0"/>
          <w:vertAlign w:val="subscript"/>
        </w:rPr>
        <w:t>N</w:t>
      </w:r>
      <w:r>
        <w:rPr>
          <w:b w:val="0"/>
        </w:rPr>
        <w:t xml:space="preserve"> # i.e. nth Fibonacc</w:t>
      </w:r>
      <w:bookmarkStart w:id="3" w:name="_GoBack"/>
      <w:bookmarkEnd w:id="3"/>
      <w:r>
        <w:rPr>
          <w:b w:val="0"/>
        </w:rPr>
        <w:t>i term, starting 0, 1, …</w:t>
      </w:r>
    </w:p>
    <w:p w14:paraId="454C80EF" w14:textId="77777777" w:rsidR="00527C14" w:rsidRDefault="00527C14" w:rsidP="002E2CDE">
      <w:pPr>
        <w:rPr>
          <w:b w:val="0"/>
        </w:rPr>
      </w:pPr>
    </w:p>
    <w:p w14:paraId="31D9DBB6" w14:textId="77777777" w:rsidR="000E53FA" w:rsidRPr="00E079FF" w:rsidRDefault="00527C14" w:rsidP="002E2CDE">
      <w:pPr>
        <w:rPr>
          <w:rFonts w:asciiTheme="majorHAnsi" w:hAnsiTheme="majorHAnsi"/>
        </w:rPr>
      </w:pPr>
      <w:r w:rsidRPr="00E079FF">
        <w:rPr>
          <w:rFonts w:asciiTheme="majorHAnsi" w:hAnsiTheme="majorHAnsi"/>
        </w:rPr>
        <w:t xml:space="preserve">Q6. </w:t>
      </w:r>
      <w:r w:rsidR="003451A5" w:rsidRPr="00E079FF">
        <w:rPr>
          <w:rFonts w:asciiTheme="majorHAnsi" w:hAnsiTheme="majorHAnsi"/>
        </w:rPr>
        <w:t xml:space="preserve">Machine Scheduling problem. </w:t>
      </w:r>
    </w:p>
    <w:p w14:paraId="14CA61D9" w14:textId="0DCE9D0D" w:rsidR="003451A5" w:rsidRPr="00D33660" w:rsidRDefault="003451A5" w:rsidP="00E079FF">
      <w:pPr>
        <w:jc w:val="both"/>
        <w:rPr>
          <w:rFonts w:asciiTheme="majorHAnsi" w:hAnsiTheme="majorHAnsi"/>
          <w:b w:val="0"/>
        </w:rPr>
      </w:pPr>
      <w:r w:rsidRPr="00D33660">
        <w:rPr>
          <w:rFonts w:asciiTheme="majorHAnsi" w:hAnsiTheme="majorHAnsi"/>
          <w:b w:val="0"/>
        </w:rPr>
        <w:t xml:space="preserve">Consider that you are given </w:t>
      </w:r>
      <w:r w:rsidRPr="00E079FF">
        <w:rPr>
          <w:rFonts w:ascii="Courier New" w:hAnsi="Courier New" w:cs="Courier New"/>
          <w:b w:val="0"/>
        </w:rPr>
        <w:t>N</w:t>
      </w:r>
      <w:r w:rsidRPr="00D33660">
        <w:rPr>
          <w:rFonts w:asciiTheme="majorHAnsi" w:hAnsiTheme="majorHAnsi"/>
          <w:b w:val="0"/>
        </w:rPr>
        <w:t xml:space="preserve"> activities with their start time and finish time and </w:t>
      </w:r>
      <w:r w:rsidRPr="00E079FF">
        <w:rPr>
          <w:rFonts w:ascii="Courier New" w:hAnsi="Courier New" w:cs="Courier New"/>
          <w:b w:val="0"/>
        </w:rPr>
        <w:t>K</w:t>
      </w:r>
      <w:r w:rsidRPr="00D33660">
        <w:rPr>
          <w:rFonts w:asciiTheme="majorHAnsi" w:hAnsiTheme="majorHAnsi"/>
          <w:b w:val="0"/>
        </w:rPr>
        <w:t xml:space="preserve"> machines. Use the greedy algorithm to schedule maximum number of jobs on </w:t>
      </w:r>
      <w:r w:rsidRPr="00E079FF">
        <w:rPr>
          <w:rFonts w:ascii="Courier New" w:hAnsi="Courier New" w:cs="Courier New"/>
          <w:b w:val="0"/>
        </w:rPr>
        <w:t>K</w:t>
      </w:r>
      <w:r w:rsidRPr="00D33660">
        <w:rPr>
          <w:rFonts w:asciiTheme="majorHAnsi" w:hAnsiTheme="majorHAnsi"/>
          <w:b w:val="0"/>
        </w:rPr>
        <w:t xml:space="preserve"> machines. The input to the program is a file with following contents:</w:t>
      </w:r>
    </w:p>
    <w:p w14:paraId="4EA94EBB" w14:textId="3D4C2B35" w:rsidR="003451A5" w:rsidRPr="00D33660" w:rsidRDefault="003451A5" w:rsidP="002E2CDE">
      <w:pPr>
        <w:rPr>
          <w:rFonts w:asciiTheme="majorHAnsi" w:hAnsiTheme="majorHAnsi"/>
          <w:b w:val="0"/>
        </w:rPr>
      </w:pPr>
      <w:r w:rsidRPr="00D33660">
        <w:rPr>
          <w:rFonts w:asciiTheme="majorHAnsi" w:hAnsiTheme="majorHAnsi"/>
          <w:b w:val="0"/>
        </w:rPr>
        <w:t xml:space="preserve">Line 1: </w:t>
      </w:r>
      <w:r w:rsidRPr="00E079FF">
        <w:rPr>
          <w:rFonts w:ascii="Courier New" w:hAnsi="Courier New" w:cs="Courier New"/>
          <w:b w:val="0"/>
        </w:rPr>
        <w:t>K</w:t>
      </w:r>
      <w:r w:rsidRPr="00D33660">
        <w:rPr>
          <w:rFonts w:asciiTheme="majorHAnsi" w:hAnsiTheme="majorHAnsi"/>
          <w:b w:val="0"/>
        </w:rPr>
        <w:t xml:space="preserve"> # number of machines available</w:t>
      </w:r>
    </w:p>
    <w:p w14:paraId="7CD2C7E9" w14:textId="50526978" w:rsidR="003451A5" w:rsidRDefault="003451A5" w:rsidP="002E2CDE">
      <w:pPr>
        <w:rPr>
          <w:b w:val="0"/>
        </w:rPr>
      </w:pPr>
      <w:r>
        <w:rPr>
          <w:b w:val="0"/>
        </w:rPr>
        <w:t xml:space="preserve">Line 2: </w:t>
      </w:r>
      <w:r w:rsidRPr="003451A5">
        <w:rPr>
          <w:rFonts w:ascii="Courier New" w:hAnsi="Courier New" w:cs="Courier New"/>
          <w:b w:val="0"/>
        </w:rPr>
        <w:t>S</w:t>
      </w:r>
      <w:r w:rsidRPr="003451A5">
        <w:rPr>
          <w:rFonts w:ascii="Courier New" w:hAnsi="Courier New" w:cs="Courier New"/>
          <w:b w:val="0"/>
          <w:vertAlign w:val="subscript"/>
        </w:rPr>
        <w:t>1</w:t>
      </w:r>
      <w:r w:rsidRPr="003451A5">
        <w:rPr>
          <w:rFonts w:ascii="Courier New" w:hAnsi="Courier New" w:cs="Courier New"/>
          <w:b w:val="0"/>
        </w:rPr>
        <w:t>, E</w:t>
      </w:r>
      <w:r w:rsidRPr="003451A5">
        <w:rPr>
          <w:rFonts w:ascii="Courier New" w:hAnsi="Courier New" w:cs="Courier New"/>
          <w:b w:val="0"/>
          <w:vertAlign w:val="subscript"/>
        </w:rPr>
        <w:t>1</w:t>
      </w:r>
      <w:r>
        <w:rPr>
          <w:b w:val="0"/>
        </w:rPr>
        <w:t xml:space="preserve"> # both S1 and E1 are some positive integers.</w:t>
      </w:r>
    </w:p>
    <w:p w14:paraId="2E2269F2" w14:textId="04A4FB7C" w:rsidR="003451A5" w:rsidRDefault="003451A5" w:rsidP="002E2CDE">
      <w:pPr>
        <w:rPr>
          <w:b w:val="0"/>
        </w:rPr>
      </w:pPr>
      <w:r>
        <w:rPr>
          <w:b w:val="0"/>
        </w:rPr>
        <w:t xml:space="preserve">Line 3: </w:t>
      </w:r>
      <w:r w:rsidRPr="003451A5">
        <w:rPr>
          <w:rFonts w:ascii="Courier New" w:hAnsi="Courier New" w:cs="Courier New"/>
          <w:b w:val="0"/>
        </w:rPr>
        <w:t>S</w:t>
      </w:r>
      <w:r w:rsidRPr="003451A5">
        <w:rPr>
          <w:rFonts w:ascii="Courier New" w:hAnsi="Courier New" w:cs="Courier New"/>
          <w:b w:val="0"/>
          <w:vertAlign w:val="subscript"/>
        </w:rPr>
        <w:t>2</w:t>
      </w:r>
      <w:r w:rsidRPr="003451A5">
        <w:rPr>
          <w:rFonts w:ascii="Courier New" w:hAnsi="Courier New" w:cs="Courier New"/>
          <w:b w:val="0"/>
        </w:rPr>
        <w:t>, E</w:t>
      </w:r>
      <w:r w:rsidRPr="003451A5">
        <w:rPr>
          <w:rFonts w:ascii="Courier New" w:hAnsi="Courier New" w:cs="Courier New"/>
          <w:b w:val="0"/>
          <w:vertAlign w:val="subscript"/>
        </w:rPr>
        <w:t>2</w:t>
      </w:r>
    </w:p>
    <w:p w14:paraId="3A88BDF0" w14:textId="6AEBB14D" w:rsidR="003451A5" w:rsidRDefault="003451A5" w:rsidP="002E2CDE">
      <w:pPr>
        <w:rPr>
          <w:b w:val="0"/>
        </w:rPr>
      </w:pPr>
      <w:r>
        <w:rPr>
          <w:b w:val="0"/>
        </w:rPr>
        <w:t>:</w:t>
      </w:r>
    </w:p>
    <w:p w14:paraId="24DDC56D" w14:textId="1601C6E6" w:rsidR="003451A5" w:rsidRDefault="003451A5" w:rsidP="002E2CDE">
      <w:pPr>
        <w:rPr>
          <w:b w:val="0"/>
        </w:rPr>
      </w:pPr>
      <w:r>
        <w:rPr>
          <w:b w:val="0"/>
        </w:rPr>
        <w:t>:</w:t>
      </w:r>
    </w:p>
    <w:p w14:paraId="6EFDB47B" w14:textId="4850842F" w:rsidR="003451A5" w:rsidRDefault="003451A5" w:rsidP="002E2CDE">
      <w:pPr>
        <w:rPr>
          <w:b w:val="0"/>
        </w:rPr>
      </w:pPr>
      <w:r>
        <w:rPr>
          <w:b w:val="0"/>
        </w:rPr>
        <w:t xml:space="preserve">Line n: </w:t>
      </w:r>
      <w:proofErr w:type="spellStart"/>
      <w:r w:rsidRPr="003451A5">
        <w:rPr>
          <w:rFonts w:ascii="Courier New" w:hAnsi="Courier New" w:cs="Courier New"/>
          <w:b w:val="0"/>
        </w:rPr>
        <w:t>S</w:t>
      </w:r>
      <w:r w:rsidRPr="003451A5">
        <w:rPr>
          <w:rFonts w:ascii="Courier New" w:hAnsi="Courier New" w:cs="Courier New"/>
          <w:b w:val="0"/>
          <w:vertAlign w:val="subscript"/>
        </w:rPr>
        <w:t>n</w:t>
      </w:r>
      <w:proofErr w:type="spellEnd"/>
      <w:r w:rsidRPr="003451A5">
        <w:rPr>
          <w:rFonts w:ascii="Courier New" w:hAnsi="Courier New" w:cs="Courier New"/>
          <w:b w:val="0"/>
        </w:rPr>
        <w:t>, E</w:t>
      </w:r>
      <w:r w:rsidRPr="003451A5">
        <w:rPr>
          <w:rFonts w:ascii="Courier New" w:hAnsi="Courier New" w:cs="Courier New"/>
          <w:b w:val="0"/>
          <w:vertAlign w:val="subscript"/>
        </w:rPr>
        <w:t>n</w:t>
      </w:r>
    </w:p>
    <w:p w14:paraId="53EBEB7F" w14:textId="77777777" w:rsidR="003451A5" w:rsidRDefault="003451A5" w:rsidP="002E2CDE">
      <w:pPr>
        <w:rPr>
          <w:b w:val="0"/>
        </w:rPr>
      </w:pPr>
    </w:p>
    <w:p w14:paraId="1886AE99" w14:textId="503E3061" w:rsidR="00527C14" w:rsidRPr="00D33660" w:rsidRDefault="003451A5" w:rsidP="002E2CDE">
      <w:pPr>
        <w:rPr>
          <w:rFonts w:asciiTheme="majorHAnsi" w:hAnsiTheme="majorHAnsi"/>
          <w:b w:val="0"/>
        </w:rPr>
      </w:pPr>
      <w:r w:rsidRPr="00D33660">
        <w:rPr>
          <w:rFonts w:asciiTheme="majorHAnsi" w:hAnsiTheme="majorHAnsi"/>
          <w:b w:val="0"/>
        </w:rPr>
        <w:t>Implement the following two approaches.</w:t>
      </w:r>
    </w:p>
    <w:p w14:paraId="28B30C11" w14:textId="3D0D8766" w:rsidR="003451A5" w:rsidRPr="00D33660" w:rsidRDefault="003451A5" w:rsidP="00E079FF">
      <w:pPr>
        <w:pStyle w:val="ListParagraph"/>
        <w:numPr>
          <w:ilvl w:val="0"/>
          <w:numId w:val="2"/>
        </w:numPr>
        <w:jc w:val="both"/>
        <w:rPr>
          <w:rFonts w:asciiTheme="majorHAnsi" w:hAnsiTheme="majorHAnsi"/>
          <w:b w:val="0"/>
        </w:rPr>
      </w:pPr>
      <w:r w:rsidRPr="00D33660">
        <w:rPr>
          <w:rFonts w:asciiTheme="majorHAnsi" w:hAnsiTheme="majorHAnsi"/>
          <w:b w:val="0"/>
        </w:rPr>
        <w:t>Approach 1: First sort the jobs in non-decreasing order of Finish time and use the greedy approach to schedule a job with earliest finish time.</w:t>
      </w:r>
    </w:p>
    <w:p w14:paraId="42F34E94" w14:textId="7C5091C2" w:rsidR="003451A5" w:rsidRPr="00D33660" w:rsidRDefault="003451A5" w:rsidP="00E079FF">
      <w:pPr>
        <w:pStyle w:val="ListParagraph"/>
        <w:numPr>
          <w:ilvl w:val="0"/>
          <w:numId w:val="2"/>
        </w:numPr>
        <w:jc w:val="both"/>
        <w:rPr>
          <w:rFonts w:asciiTheme="majorHAnsi" w:hAnsiTheme="majorHAnsi"/>
          <w:b w:val="0"/>
        </w:rPr>
      </w:pPr>
      <w:r w:rsidRPr="00D33660">
        <w:rPr>
          <w:rFonts w:asciiTheme="majorHAnsi" w:hAnsiTheme="majorHAnsi"/>
          <w:b w:val="0"/>
        </w:rPr>
        <w:t>Approach 2: Sort the jobs in non-increasing order of Finish time and use greedy approach to schedule the jobs with highest finish time.</w:t>
      </w:r>
    </w:p>
    <w:p w14:paraId="4530CDB6" w14:textId="41487C03" w:rsidR="003451A5" w:rsidRDefault="003451A5" w:rsidP="00E079FF">
      <w:pPr>
        <w:ind w:left="360"/>
        <w:jc w:val="both"/>
        <w:rPr>
          <w:rFonts w:asciiTheme="majorHAnsi" w:hAnsiTheme="majorHAnsi"/>
          <w:b w:val="0"/>
        </w:rPr>
      </w:pPr>
      <w:r w:rsidRPr="00D33660">
        <w:rPr>
          <w:rFonts w:asciiTheme="majorHAnsi" w:hAnsiTheme="majorHAnsi"/>
          <w:b w:val="0"/>
        </w:rPr>
        <w:t xml:space="preserve">Run your program on multiple such inputs and analyze which approach is better and which algorithm provides optimum result. </w:t>
      </w:r>
    </w:p>
    <w:p w14:paraId="28B7D42B" w14:textId="77777777" w:rsidR="00E079FF" w:rsidRDefault="00E079FF" w:rsidP="003451A5">
      <w:pPr>
        <w:ind w:left="360"/>
        <w:rPr>
          <w:rFonts w:asciiTheme="majorHAnsi" w:hAnsiTheme="majorHAnsi"/>
          <w:b w:val="0"/>
        </w:rPr>
      </w:pPr>
    </w:p>
    <w:p w14:paraId="2F533131" w14:textId="2592E7CA" w:rsidR="00E079FF" w:rsidRPr="00D33660" w:rsidRDefault="00E079FF" w:rsidP="003451A5">
      <w:pPr>
        <w:ind w:left="360"/>
        <w:rPr>
          <w:rFonts w:asciiTheme="majorHAnsi" w:hAnsiTheme="majorHAnsi"/>
          <w:b w:val="0"/>
        </w:rPr>
      </w:pPr>
      <w:r>
        <w:rPr>
          <w:rFonts w:asciiTheme="majorHAnsi" w:hAnsiTheme="majorHAnsi"/>
          <w:b w:val="0"/>
        </w:rPr>
        <w:t>Input: A filename containing required data as explained above.</w:t>
      </w:r>
    </w:p>
    <w:p w14:paraId="1CB63A9C" w14:textId="77777777" w:rsidR="003451A5" w:rsidRDefault="003451A5" w:rsidP="003451A5">
      <w:pPr>
        <w:ind w:left="360"/>
        <w:rPr>
          <w:b w:val="0"/>
        </w:rPr>
      </w:pPr>
    </w:p>
    <w:p w14:paraId="15F3337D" w14:textId="2E0AFA75" w:rsidR="003451A5" w:rsidRPr="003451A5" w:rsidRDefault="003451A5" w:rsidP="003451A5">
      <w:pPr>
        <w:rPr>
          <w:b w:val="0"/>
        </w:rPr>
      </w:pPr>
      <w:r>
        <w:rPr>
          <w:b w:val="0"/>
        </w:rPr>
        <w:tab/>
      </w:r>
    </w:p>
    <w:p w14:paraId="4A6BBD96" w14:textId="77777777" w:rsidR="000E53FA" w:rsidRPr="00E079FF" w:rsidRDefault="003451A5" w:rsidP="002E2CDE">
      <w:pPr>
        <w:rPr>
          <w:rFonts w:asciiTheme="majorHAnsi" w:hAnsiTheme="majorHAnsi"/>
        </w:rPr>
      </w:pPr>
      <w:r w:rsidRPr="00E079FF">
        <w:rPr>
          <w:rFonts w:asciiTheme="majorHAnsi" w:hAnsiTheme="majorHAnsi"/>
        </w:rPr>
        <w:t>Q7. Knapsack</w:t>
      </w:r>
      <w:r w:rsidR="00347A40" w:rsidRPr="00E079FF">
        <w:rPr>
          <w:rFonts w:asciiTheme="majorHAnsi" w:hAnsiTheme="majorHAnsi"/>
        </w:rPr>
        <w:t xml:space="preserve"> Problem</w:t>
      </w:r>
      <w:r w:rsidRPr="00E079FF">
        <w:rPr>
          <w:rFonts w:asciiTheme="majorHAnsi" w:hAnsiTheme="majorHAnsi"/>
        </w:rPr>
        <w:t xml:space="preserve">. </w:t>
      </w:r>
    </w:p>
    <w:p w14:paraId="0FD2AD0A" w14:textId="72AD8139" w:rsidR="002E2CDE" w:rsidRDefault="003451A5" w:rsidP="00E079FF">
      <w:pPr>
        <w:jc w:val="both"/>
        <w:rPr>
          <w:rFonts w:asciiTheme="majorHAnsi" w:hAnsiTheme="majorHAnsi"/>
          <w:b w:val="0"/>
        </w:rPr>
      </w:pPr>
      <w:r w:rsidRPr="00D33660">
        <w:rPr>
          <w:rFonts w:asciiTheme="majorHAnsi" w:hAnsiTheme="majorHAnsi"/>
          <w:b w:val="0"/>
        </w:rPr>
        <w:t>Consider that you a</w:t>
      </w:r>
      <w:r w:rsidR="00347A40" w:rsidRPr="00D33660">
        <w:rPr>
          <w:rFonts w:asciiTheme="majorHAnsi" w:hAnsiTheme="majorHAnsi"/>
          <w:b w:val="0"/>
        </w:rPr>
        <w:t xml:space="preserve">re organizer of an event management company and need to conduct multiple events on a given day. You have </w:t>
      </w:r>
      <w:r w:rsidR="00347A40" w:rsidRPr="00E079FF">
        <w:rPr>
          <w:rFonts w:ascii="Courier New" w:hAnsi="Courier New" w:cs="Courier New"/>
          <w:b w:val="0"/>
        </w:rPr>
        <w:t>N</w:t>
      </w:r>
      <w:r w:rsidR="00347A40" w:rsidRPr="00D33660">
        <w:rPr>
          <w:rFonts w:asciiTheme="majorHAnsi" w:hAnsiTheme="majorHAnsi"/>
          <w:b w:val="0"/>
        </w:rPr>
        <w:t xml:space="preserve"> venues (</w:t>
      </w:r>
      <w:r w:rsidR="00347A40" w:rsidRPr="00E079FF">
        <w:rPr>
          <w:rFonts w:ascii="Courier New" w:hAnsi="Courier New" w:cs="Courier New"/>
          <w:b w:val="0"/>
        </w:rPr>
        <w:t>V</w:t>
      </w:r>
      <w:r w:rsidR="00347A40" w:rsidRPr="00E079FF">
        <w:rPr>
          <w:rFonts w:ascii="Courier New" w:hAnsi="Courier New" w:cs="Courier New"/>
          <w:b w:val="0"/>
          <w:vertAlign w:val="subscript"/>
        </w:rPr>
        <w:t>1</w:t>
      </w:r>
      <w:r w:rsidR="00347A40" w:rsidRPr="00E079FF">
        <w:rPr>
          <w:rFonts w:ascii="Courier New" w:hAnsi="Courier New" w:cs="Courier New"/>
          <w:b w:val="0"/>
        </w:rPr>
        <w:t>, V</w:t>
      </w:r>
      <w:r w:rsidR="00347A40" w:rsidRPr="00E079FF">
        <w:rPr>
          <w:rFonts w:ascii="Courier New" w:hAnsi="Courier New" w:cs="Courier New"/>
          <w:b w:val="0"/>
          <w:vertAlign w:val="subscript"/>
        </w:rPr>
        <w:t>2</w:t>
      </w:r>
      <w:proofErr w:type="gramStart"/>
      <w:r w:rsidR="00347A40" w:rsidRPr="00E079FF">
        <w:rPr>
          <w:rFonts w:ascii="Courier New" w:hAnsi="Courier New" w:cs="Courier New"/>
          <w:b w:val="0"/>
        </w:rPr>
        <w:t>, …,</w:t>
      </w:r>
      <w:proofErr w:type="gramEnd"/>
      <w:r w:rsidR="00347A40" w:rsidRPr="00E079FF">
        <w:rPr>
          <w:rFonts w:ascii="Courier New" w:hAnsi="Courier New" w:cs="Courier New"/>
          <w:b w:val="0"/>
        </w:rPr>
        <w:t xml:space="preserve"> </w:t>
      </w:r>
      <w:proofErr w:type="spellStart"/>
      <w:r w:rsidR="00347A40" w:rsidRPr="00E079FF">
        <w:rPr>
          <w:rFonts w:ascii="Courier New" w:hAnsi="Courier New" w:cs="Courier New"/>
          <w:b w:val="0"/>
        </w:rPr>
        <w:t>V</w:t>
      </w:r>
      <w:r w:rsidR="00347A40" w:rsidRPr="00E079FF">
        <w:rPr>
          <w:rFonts w:ascii="Courier New" w:hAnsi="Courier New" w:cs="Courier New"/>
          <w:b w:val="0"/>
          <w:vertAlign w:val="subscript"/>
        </w:rPr>
        <w:t>n</w:t>
      </w:r>
      <w:proofErr w:type="spellEnd"/>
      <w:r w:rsidR="00347A40" w:rsidRPr="00D33660">
        <w:rPr>
          <w:rFonts w:asciiTheme="majorHAnsi" w:hAnsiTheme="majorHAnsi"/>
          <w:b w:val="0"/>
        </w:rPr>
        <w:t>) available to you to conduct such events. At one venue, you can conduct only 1 event. For each venue, you know the number of people (</w:t>
      </w:r>
      <w:r w:rsidR="00347A40" w:rsidRPr="00E079FF">
        <w:rPr>
          <w:rFonts w:ascii="Courier New" w:hAnsi="Courier New" w:cs="Courier New"/>
          <w:b w:val="0"/>
        </w:rPr>
        <w:t>P</w:t>
      </w:r>
      <w:r w:rsidR="00347A40" w:rsidRPr="00E079FF">
        <w:rPr>
          <w:rFonts w:ascii="Courier New" w:hAnsi="Courier New" w:cs="Courier New"/>
          <w:b w:val="0"/>
          <w:vertAlign w:val="subscript"/>
        </w:rPr>
        <w:t>1</w:t>
      </w:r>
      <w:r w:rsidR="00347A40" w:rsidRPr="00E079FF">
        <w:rPr>
          <w:rFonts w:ascii="Courier New" w:hAnsi="Courier New" w:cs="Courier New"/>
          <w:b w:val="0"/>
        </w:rPr>
        <w:t>, P</w:t>
      </w:r>
      <w:r w:rsidR="00347A40" w:rsidRPr="00E079FF">
        <w:rPr>
          <w:rFonts w:ascii="Courier New" w:hAnsi="Courier New" w:cs="Courier New"/>
          <w:b w:val="0"/>
          <w:vertAlign w:val="subscript"/>
        </w:rPr>
        <w:t>2</w:t>
      </w:r>
      <w:proofErr w:type="gramStart"/>
      <w:r w:rsidR="00347A40" w:rsidRPr="00E079FF">
        <w:rPr>
          <w:rFonts w:ascii="Courier New" w:hAnsi="Courier New" w:cs="Courier New"/>
          <w:b w:val="0"/>
        </w:rPr>
        <w:t>, …,</w:t>
      </w:r>
      <w:proofErr w:type="gramEnd"/>
      <w:r w:rsidR="00347A40" w:rsidRPr="00E079FF">
        <w:rPr>
          <w:rFonts w:ascii="Courier New" w:hAnsi="Courier New" w:cs="Courier New"/>
          <w:b w:val="0"/>
        </w:rPr>
        <w:t xml:space="preserve"> </w:t>
      </w:r>
      <w:proofErr w:type="spellStart"/>
      <w:r w:rsidR="00347A40" w:rsidRPr="00E079FF">
        <w:rPr>
          <w:rFonts w:ascii="Courier New" w:hAnsi="Courier New" w:cs="Courier New"/>
          <w:b w:val="0"/>
        </w:rPr>
        <w:t>P</w:t>
      </w:r>
      <w:r w:rsidR="00347A40" w:rsidRPr="00E079FF">
        <w:rPr>
          <w:rFonts w:ascii="Courier New" w:hAnsi="Courier New" w:cs="Courier New"/>
          <w:b w:val="0"/>
          <w:vertAlign w:val="subscript"/>
        </w:rPr>
        <w:t>n</w:t>
      </w:r>
      <w:proofErr w:type="spellEnd"/>
      <w:r w:rsidR="00347A40" w:rsidRPr="00D33660">
        <w:rPr>
          <w:rFonts w:asciiTheme="majorHAnsi" w:hAnsiTheme="majorHAnsi"/>
          <w:b w:val="0"/>
        </w:rPr>
        <w:t xml:space="preserve">) that will come to that venue. For each event, you </w:t>
      </w:r>
      <w:r w:rsidR="00E079FF">
        <w:rPr>
          <w:rFonts w:asciiTheme="majorHAnsi" w:hAnsiTheme="majorHAnsi"/>
          <w:b w:val="0"/>
        </w:rPr>
        <w:t>also know</w:t>
      </w:r>
      <w:r w:rsidR="00347A40" w:rsidRPr="00D33660">
        <w:rPr>
          <w:rFonts w:asciiTheme="majorHAnsi" w:hAnsiTheme="majorHAnsi"/>
          <w:b w:val="0"/>
        </w:rPr>
        <w:t xml:space="preserve"> the participation fee </w:t>
      </w:r>
      <w:r w:rsidR="00347A40" w:rsidRPr="00E079FF">
        <w:rPr>
          <w:rFonts w:ascii="Courier New" w:hAnsi="Courier New" w:cs="Courier New"/>
          <w:b w:val="0"/>
        </w:rPr>
        <w:t>(F</w:t>
      </w:r>
      <w:r w:rsidR="00347A40" w:rsidRPr="00E079FF">
        <w:rPr>
          <w:rFonts w:ascii="Courier New" w:hAnsi="Courier New" w:cs="Courier New"/>
          <w:b w:val="0"/>
          <w:vertAlign w:val="subscript"/>
        </w:rPr>
        <w:t>1</w:t>
      </w:r>
      <w:r w:rsidR="00E079FF">
        <w:rPr>
          <w:rFonts w:ascii="Courier New" w:hAnsi="Courier New" w:cs="Courier New"/>
          <w:b w:val="0"/>
        </w:rPr>
        <w:t xml:space="preserve">, </w:t>
      </w:r>
      <w:proofErr w:type="gramStart"/>
      <w:r w:rsidR="00347A40" w:rsidRPr="00E079FF">
        <w:rPr>
          <w:rFonts w:ascii="Courier New" w:hAnsi="Courier New" w:cs="Courier New"/>
          <w:b w:val="0"/>
        </w:rPr>
        <w:t>F</w:t>
      </w:r>
      <w:r w:rsidR="00347A40" w:rsidRPr="00E079FF">
        <w:rPr>
          <w:rFonts w:ascii="Courier New" w:hAnsi="Courier New" w:cs="Courier New"/>
          <w:b w:val="0"/>
          <w:vertAlign w:val="subscript"/>
        </w:rPr>
        <w:t>2</w:t>
      </w:r>
      <w:r w:rsidR="00E079FF">
        <w:rPr>
          <w:rFonts w:ascii="Courier New" w:hAnsi="Courier New" w:cs="Courier New"/>
          <w:b w:val="0"/>
        </w:rPr>
        <w:t>,</w:t>
      </w:r>
      <w:r w:rsidR="00347A40" w:rsidRPr="00E079FF">
        <w:rPr>
          <w:rFonts w:ascii="Courier New" w:hAnsi="Courier New" w:cs="Courier New"/>
          <w:b w:val="0"/>
        </w:rPr>
        <w:t>…,</w:t>
      </w:r>
      <w:proofErr w:type="gramEnd"/>
      <w:r w:rsidR="00347A40" w:rsidRPr="00E079FF">
        <w:rPr>
          <w:rFonts w:ascii="Courier New" w:hAnsi="Courier New" w:cs="Courier New"/>
          <w:b w:val="0"/>
        </w:rPr>
        <w:t xml:space="preserve"> </w:t>
      </w:r>
      <w:proofErr w:type="spellStart"/>
      <w:r w:rsidR="00347A40" w:rsidRPr="00E079FF">
        <w:rPr>
          <w:rFonts w:ascii="Courier New" w:hAnsi="Courier New" w:cs="Courier New"/>
          <w:b w:val="0"/>
        </w:rPr>
        <w:t>F</w:t>
      </w:r>
      <w:r w:rsidR="00347A40" w:rsidRPr="00E079FF">
        <w:rPr>
          <w:rFonts w:ascii="Courier New" w:hAnsi="Courier New" w:cs="Courier New"/>
          <w:b w:val="0"/>
          <w:vertAlign w:val="subscript"/>
        </w:rPr>
        <w:t>n</w:t>
      </w:r>
      <w:proofErr w:type="spellEnd"/>
      <w:r w:rsidR="00347A40" w:rsidRPr="00D33660">
        <w:rPr>
          <w:rFonts w:asciiTheme="majorHAnsi" w:hAnsiTheme="majorHAnsi"/>
          <w:b w:val="0"/>
        </w:rPr>
        <w:t xml:space="preserve">). Your company management has given you a revenue target of </w:t>
      </w:r>
      <w:r w:rsidR="00347A40" w:rsidRPr="00E079FF">
        <w:rPr>
          <w:rFonts w:ascii="Courier New" w:hAnsi="Courier New" w:cs="Courier New"/>
          <w:b w:val="0"/>
        </w:rPr>
        <w:t>M</w:t>
      </w:r>
      <w:r w:rsidR="00347A40" w:rsidRPr="00D33660">
        <w:rPr>
          <w:rFonts w:asciiTheme="majorHAnsi" w:hAnsiTheme="majorHAnsi"/>
          <w:b w:val="0"/>
        </w:rPr>
        <w:t xml:space="preserve"> to collect while using minimum number of venues. </w:t>
      </w:r>
      <w:r w:rsidR="00FD050A" w:rsidRPr="00D33660">
        <w:rPr>
          <w:rFonts w:asciiTheme="majorHAnsi" w:hAnsiTheme="majorHAnsi"/>
          <w:b w:val="0"/>
        </w:rPr>
        <w:t xml:space="preserve">You can exceed the target </w:t>
      </w:r>
      <w:r w:rsidR="00FD050A" w:rsidRPr="00E079FF">
        <w:rPr>
          <w:rFonts w:ascii="Courier New" w:hAnsi="Courier New" w:cs="Courier New"/>
          <w:b w:val="0"/>
        </w:rPr>
        <w:t>M</w:t>
      </w:r>
      <w:r w:rsidR="00FD050A" w:rsidRPr="00D33660">
        <w:rPr>
          <w:rFonts w:asciiTheme="majorHAnsi" w:hAnsiTheme="majorHAnsi"/>
          <w:b w:val="0"/>
        </w:rPr>
        <w:t xml:space="preserve"> but with minimum possible value while keeping the number of venues to be mini</w:t>
      </w:r>
      <w:r w:rsidR="003C735D" w:rsidRPr="00D33660">
        <w:rPr>
          <w:rFonts w:asciiTheme="majorHAnsi" w:hAnsiTheme="majorHAnsi"/>
          <w:b w:val="0"/>
        </w:rPr>
        <w:t>m</w:t>
      </w:r>
      <w:r w:rsidR="00FD050A" w:rsidRPr="00D33660">
        <w:rPr>
          <w:rFonts w:asciiTheme="majorHAnsi" w:hAnsiTheme="majorHAnsi"/>
          <w:b w:val="0"/>
        </w:rPr>
        <w:t xml:space="preserve">um. </w:t>
      </w:r>
      <w:r w:rsidR="00347A40" w:rsidRPr="00D33660">
        <w:rPr>
          <w:rFonts w:asciiTheme="majorHAnsi" w:hAnsiTheme="majorHAnsi"/>
          <w:b w:val="0"/>
        </w:rPr>
        <w:t>Write a program to assign which event should be conducted at w</w:t>
      </w:r>
      <w:r w:rsidR="00FD050A" w:rsidRPr="00D33660">
        <w:rPr>
          <w:rFonts w:asciiTheme="majorHAnsi" w:hAnsiTheme="majorHAnsi"/>
          <w:b w:val="0"/>
        </w:rPr>
        <w:t>hich venue to reach the target, i.e. program should output the venue name and associated event. A</w:t>
      </w:r>
      <w:r w:rsidR="00347A40" w:rsidRPr="00D33660">
        <w:rPr>
          <w:rFonts w:asciiTheme="majorHAnsi" w:hAnsiTheme="majorHAnsi"/>
          <w:b w:val="0"/>
        </w:rPr>
        <w:t>lso, identify if the target is not achievable, then justify why this target of collect</w:t>
      </w:r>
      <w:r w:rsidR="00E079FF">
        <w:rPr>
          <w:rFonts w:asciiTheme="majorHAnsi" w:hAnsiTheme="majorHAnsi"/>
          <w:b w:val="0"/>
        </w:rPr>
        <w:t>ing</w:t>
      </w:r>
      <w:r w:rsidR="00347A40" w:rsidRPr="00D33660">
        <w:rPr>
          <w:rFonts w:asciiTheme="majorHAnsi" w:hAnsiTheme="majorHAnsi"/>
          <w:b w:val="0"/>
        </w:rPr>
        <w:t xml:space="preserve"> </w:t>
      </w:r>
      <w:r w:rsidR="00347A40" w:rsidRPr="00E079FF">
        <w:rPr>
          <w:rFonts w:ascii="Courier New" w:hAnsi="Courier New" w:cs="Courier New"/>
          <w:b w:val="0"/>
        </w:rPr>
        <w:t>M</w:t>
      </w:r>
      <w:r w:rsidR="00347A40" w:rsidRPr="00D33660">
        <w:rPr>
          <w:rFonts w:asciiTheme="majorHAnsi" w:hAnsiTheme="majorHAnsi"/>
          <w:b w:val="0"/>
        </w:rPr>
        <w:t xml:space="preserve"> money is not possible. The input to this program would be a file with following information.</w:t>
      </w:r>
    </w:p>
    <w:p w14:paraId="0FD2F2B3" w14:textId="77777777" w:rsidR="00E079FF" w:rsidRPr="00D33660" w:rsidRDefault="00E079FF" w:rsidP="00E079FF">
      <w:pPr>
        <w:jc w:val="both"/>
        <w:rPr>
          <w:rFonts w:asciiTheme="majorHAnsi" w:hAnsiTheme="majorHAnsi"/>
          <w:b w:val="0"/>
        </w:rPr>
      </w:pPr>
    </w:p>
    <w:p w14:paraId="48B2FFC8" w14:textId="294FBDED" w:rsidR="00347A40" w:rsidRPr="00D33660" w:rsidRDefault="00347A40" w:rsidP="002E2CDE">
      <w:pPr>
        <w:rPr>
          <w:rFonts w:asciiTheme="majorHAnsi" w:hAnsiTheme="majorHAnsi"/>
          <w:b w:val="0"/>
        </w:rPr>
      </w:pPr>
      <w:r w:rsidRPr="00D33660">
        <w:rPr>
          <w:rFonts w:asciiTheme="majorHAnsi" w:hAnsiTheme="majorHAnsi"/>
          <w:b w:val="0"/>
        </w:rPr>
        <w:t xml:space="preserve">Line 1: </w:t>
      </w:r>
      <w:r w:rsidRPr="00E079FF">
        <w:rPr>
          <w:rFonts w:ascii="Courier New" w:hAnsi="Courier New" w:cs="Courier New"/>
          <w:b w:val="0"/>
        </w:rPr>
        <w:t>M</w:t>
      </w:r>
      <w:r w:rsidRPr="00D33660">
        <w:rPr>
          <w:rFonts w:asciiTheme="majorHAnsi" w:hAnsiTheme="majorHAnsi"/>
          <w:b w:val="0"/>
        </w:rPr>
        <w:t xml:space="preserve"> # the target to be collected</w:t>
      </w:r>
    </w:p>
    <w:p w14:paraId="45C151EA" w14:textId="6A5A80A4" w:rsidR="00347A40" w:rsidRPr="00D33660" w:rsidRDefault="00347A40" w:rsidP="002E2CDE">
      <w:pPr>
        <w:rPr>
          <w:rFonts w:asciiTheme="majorHAnsi" w:hAnsiTheme="majorHAnsi"/>
          <w:b w:val="0"/>
        </w:rPr>
      </w:pPr>
      <w:r w:rsidRPr="00D33660">
        <w:rPr>
          <w:rFonts w:asciiTheme="majorHAnsi" w:hAnsiTheme="majorHAnsi"/>
          <w:b w:val="0"/>
        </w:rPr>
        <w:t xml:space="preserve">Line 2: </w:t>
      </w:r>
      <w:r w:rsidR="00E079FF" w:rsidRPr="00E079FF">
        <w:rPr>
          <w:rFonts w:ascii="Courier New" w:hAnsi="Courier New" w:cs="Courier New"/>
          <w:b w:val="0"/>
        </w:rPr>
        <w:t>V</w:t>
      </w:r>
      <w:r w:rsidR="00E079FF" w:rsidRPr="00E079FF">
        <w:rPr>
          <w:rFonts w:ascii="Courier New" w:hAnsi="Courier New" w:cs="Courier New"/>
          <w:b w:val="0"/>
          <w:vertAlign w:val="subscript"/>
        </w:rPr>
        <w:t>1</w:t>
      </w:r>
      <w:r w:rsidR="00E079FF" w:rsidRPr="00E079FF">
        <w:rPr>
          <w:rFonts w:ascii="Courier New" w:hAnsi="Courier New" w:cs="Courier New"/>
          <w:b w:val="0"/>
        </w:rPr>
        <w:t>, V</w:t>
      </w:r>
      <w:r w:rsidR="00E079FF" w:rsidRPr="00E079FF">
        <w:rPr>
          <w:rFonts w:ascii="Courier New" w:hAnsi="Courier New" w:cs="Courier New"/>
          <w:b w:val="0"/>
          <w:vertAlign w:val="subscript"/>
        </w:rPr>
        <w:t>2</w:t>
      </w:r>
      <w:proofErr w:type="gramStart"/>
      <w:r w:rsidR="00E079FF" w:rsidRPr="00E079FF">
        <w:rPr>
          <w:rFonts w:ascii="Courier New" w:hAnsi="Courier New" w:cs="Courier New"/>
          <w:b w:val="0"/>
        </w:rPr>
        <w:t>, …,</w:t>
      </w:r>
      <w:proofErr w:type="gramEnd"/>
      <w:r w:rsidR="00E079FF" w:rsidRPr="00E079FF">
        <w:rPr>
          <w:rFonts w:ascii="Courier New" w:hAnsi="Courier New" w:cs="Courier New"/>
          <w:b w:val="0"/>
        </w:rPr>
        <w:t xml:space="preserve"> </w:t>
      </w:r>
      <w:proofErr w:type="spellStart"/>
      <w:r w:rsidR="00E079FF" w:rsidRPr="00E079FF">
        <w:rPr>
          <w:rFonts w:ascii="Courier New" w:hAnsi="Courier New" w:cs="Courier New"/>
          <w:b w:val="0"/>
        </w:rPr>
        <w:t>V</w:t>
      </w:r>
      <w:r w:rsidR="00E079FF" w:rsidRPr="00E079FF">
        <w:rPr>
          <w:rFonts w:ascii="Courier New" w:hAnsi="Courier New" w:cs="Courier New"/>
          <w:b w:val="0"/>
          <w:vertAlign w:val="subscript"/>
        </w:rPr>
        <w:t>n</w:t>
      </w:r>
      <w:proofErr w:type="spellEnd"/>
      <w:r w:rsidR="00E079FF" w:rsidRPr="00D33660">
        <w:rPr>
          <w:rFonts w:asciiTheme="majorHAnsi" w:hAnsiTheme="majorHAnsi"/>
          <w:b w:val="0"/>
        </w:rPr>
        <w:t xml:space="preserve"> </w:t>
      </w:r>
      <w:r w:rsidRPr="00D33660">
        <w:rPr>
          <w:rFonts w:asciiTheme="majorHAnsi" w:hAnsiTheme="majorHAnsi"/>
          <w:b w:val="0"/>
        </w:rPr>
        <w:t># names of venues</w:t>
      </w:r>
    </w:p>
    <w:p w14:paraId="52C6A25D" w14:textId="0060A458" w:rsidR="00347A40" w:rsidRPr="00D33660" w:rsidRDefault="00347A40" w:rsidP="002E2CDE">
      <w:pPr>
        <w:rPr>
          <w:rFonts w:asciiTheme="majorHAnsi" w:hAnsiTheme="majorHAnsi"/>
          <w:b w:val="0"/>
        </w:rPr>
      </w:pPr>
      <w:r w:rsidRPr="00D33660">
        <w:rPr>
          <w:rFonts w:asciiTheme="majorHAnsi" w:hAnsiTheme="majorHAnsi"/>
          <w:b w:val="0"/>
        </w:rPr>
        <w:t xml:space="preserve">Line 3: </w:t>
      </w:r>
      <w:r w:rsidR="00E079FF" w:rsidRPr="00E079FF">
        <w:rPr>
          <w:rFonts w:ascii="Courier New" w:hAnsi="Courier New" w:cs="Courier New"/>
          <w:b w:val="0"/>
        </w:rPr>
        <w:t>P</w:t>
      </w:r>
      <w:r w:rsidR="00E079FF" w:rsidRPr="00E079FF">
        <w:rPr>
          <w:rFonts w:ascii="Courier New" w:hAnsi="Courier New" w:cs="Courier New"/>
          <w:b w:val="0"/>
          <w:vertAlign w:val="subscript"/>
        </w:rPr>
        <w:t>1</w:t>
      </w:r>
      <w:r w:rsidR="00E079FF" w:rsidRPr="00E079FF">
        <w:rPr>
          <w:rFonts w:ascii="Courier New" w:hAnsi="Courier New" w:cs="Courier New"/>
          <w:b w:val="0"/>
        </w:rPr>
        <w:t xml:space="preserve">, </w:t>
      </w:r>
      <w:proofErr w:type="gramStart"/>
      <w:r w:rsidR="00E079FF" w:rsidRPr="00E079FF">
        <w:rPr>
          <w:rFonts w:ascii="Courier New" w:hAnsi="Courier New" w:cs="Courier New"/>
          <w:b w:val="0"/>
        </w:rPr>
        <w:t>P</w:t>
      </w:r>
      <w:r w:rsidR="00E079FF" w:rsidRPr="00E079FF">
        <w:rPr>
          <w:rFonts w:ascii="Courier New" w:hAnsi="Courier New" w:cs="Courier New"/>
          <w:b w:val="0"/>
          <w:vertAlign w:val="subscript"/>
        </w:rPr>
        <w:t>2</w:t>
      </w:r>
      <w:r w:rsidR="00E079FF">
        <w:rPr>
          <w:rFonts w:ascii="Courier New" w:hAnsi="Courier New" w:cs="Courier New"/>
          <w:b w:val="0"/>
        </w:rPr>
        <w:t>,…,</w:t>
      </w:r>
      <w:proofErr w:type="spellStart"/>
      <w:r w:rsidR="00E079FF" w:rsidRPr="00E079FF">
        <w:rPr>
          <w:rFonts w:ascii="Courier New" w:hAnsi="Courier New" w:cs="Courier New"/>
          <w:b w:val="0"/>
        </w:rPr>
        <w:t>P</w:t>
      </w:r>
      <w:r w:rsidR="00E079FF" w:rsidRPr="00E079FF">
        <w:rPr>
          <w:rFonts w:ascii="Courier New" w:hAnsi="Courier New" w:cs="Courier New"/>
          <w:b w:val="0"/>
          <w:vertAlign w:val="subscript"/>
        </w:rPr>
        <w:t>n</w:t>
      </w:r>
      <w:proofErr w:type="spellEnd"/>
      <w:proofErr w:type="gramEnd"/>
      <w:r w:rsidR="00E079FF" w:rsidRPr="00D33660">
        <w:rPr>
          <w:rFonts w:asciiTheme="majorHAnsi" w:hAnsiTheme="majorHAnsi"/>
          <w:b w:val="0"/>
        </w:rPr>
        <w:t xml:space="preserve"> </w:t>
      </w:r>
      <w:r w:rsidRPr="00D33660">
        <w:rPr>
          <w:rFonts w:asciiTheme="majorHAnsi" w:hAnsiTheme="majorHAnsi"/>
          <w:b w:val="0"/>
        </w:rPr>
        <w:t xml:space="preserve"># </w:t>
      </w:r>
      <w:r w:rsidR="00E079FF" w:rsidRPr="00E079FF">
        <w:rPr>
          <w:rFonts w:ascii="Courier New" w:hAnsi="Courier New" w:cs="Courier New"/>
          <w:b w:val="0"/>
        </w:rPr>
        <w:t>P</w:t>
      </w:r>
      <w:r w:rsidR="00E079FF" w:rsidRPr="00E079FF">
        <w:rPr>
          <w:rFonts w:ascii="Courier New" w:hAnsi="Courier New" w:cs="Courier New"/>
          <w:b w:val="0"/>
          <w:vertAlign w:val="subscript"/>
        </w:rPr>
        <w:t>i</w:t>
      </w:r>
      <w:r w:rsidR="00E079FF">
        <w:rPr>
          <w:rFonts w:asciiTheme="majorHAnsi" w:hAnsiTheme="majorHAnsi"/>
          <w:b w:val="0"/>
        </w:rPr>
        <w:t xml:space="preserve"> is </w:t>
      </w:r>
      <w:r w:rsidRPr="00D33660">
        <w:rPr>
          <w:rFonts w:asciiTheme="majorHAnsi" w:hAnsiTheme="majorHAnsi"/>
          <w:b w:val="0"/>
        </w:rPr>
        <w:t>number of peopl</w:t>
      </w:r>
      <w:r w:rsidR="00E079FF">
        <w:rPr>
          <w:rFonts w:asciiTheme="majorHAnsi" w:hAnsiTheme="majorHAnsi"/>
          <w:b w:val="0"/>
        </w:rPr>
        <w:t xml:space="preserve">e that will come to the venue </w:t>
      </w:r>
      <w:r w:rsidR="00E079FF" w:rsidRPr="00E079FF">
        <w:rPr>
          <w:rFonts w:ascii="Courier New" w:hAnsi="Courier New" w:cs="Courier New"/>
          <w:b w:val="0"/>
        </w:rPr>
        <w:t>V</w:t>
      </w:r>
      <w:r w:rsidR="00E079FF" w:rsidRPr="00E079FF">
        <w:rPr>
          <w:rFonts w:ascii="Courier New" w:hAnsi="Courier New" w:cs="Courier New"/>
          <w:b w:val="0"/>
          <w:vertAlign w:val="subscript"/>
        </w:rPr>
        <w:t>i</w:t>
      </w:r>
    </w:p>
    <w:p w14:paraId="4C16A81B" w14:textId="021A1940" w:rsidR="00347A40" w:rsidRPr="00D33660" w:rsidRDefault="00347A40" w:rsidP="002E2CDE">
      <w:pPr>
        <w:rPr>
          <w:rFonts w:asciiTheme="majorHAnsi" w:hAnsiTheme="majorHAnsi"/>
          <w:b w:val="0"/>
        </w:rPr>
      </w:pPr>
      <w:r w:rsidRPr="00D33660">
        <w:rPr>
          <w:rFonts w:asciiTheme="majorHAnsi" w:hAnsiTheme="majorHAnsi"/>
          <w:b w:val="0"/>
        </w:rPr>
        <w:t xml:space="preserve">Line 4: </w:t>
      </w:r>
      <w:r w:rsidRPr="00E079FF">
        <w:rPr>
          <w:rFonts w:ascii="Courier New" w:hAnsi="Courier New" w:cs="Courier New"/>
          <w:b w:val="0"/>
        </w:rPr>
        <w:t>E1, E2</w:t>
      </w:r>
      <w:proofErr w:type="gramStart"/>
      <w:r w:rsidRPr="00E079FF">
        <w:rPr>
          <w:rFonts w:ascii="Courier New" w:hAnsi="Courier New" w:cs="Courier New"/>
          <w:b w:val="0"/>
        </w:rPr>
        <w:t>, …,</w:t>
      </w:r>
      <w:proofErr w:type="gramEnd"/>
      <w:r w:rsidRPr="00E079FF">
        <w:rPr>
          <w:rFonts w:ascii="Courier New" w:hAnsi="Courier New" w:cs="Courier New"/>
          <w:b w:val="0"/>
        </w:rPr>
        <w:t xml:space="preserve"> </w:t>
      </w:r>
      <w:proofErr w:type="spellStart"/>
      <w:r w:rsidRPr="00E079FF">
        <w:rPr>
          <w:rFonts w:ascii="Courier New" w:hAnsi="Courier New" w:cs="Courier New"/>
          <w:b w:val="0"/>
        </w:rPr>
        <w:t>Em</w:t>
      </w:r>
      <w:proofErr w:type="spellEnd"/>
      <w:r w:rsidRPr="00D33660">
        <w:rPr>
          <w:rFonts w:asciiTheme="majorHAnsi" w:hAnsiTheme="majorHAnsi"/>
          <w:b w:val="0"/>
        </w:rPr>
        <w:t xml:space="preserve"> # name of events.</w:t>
      </w:r>
    </w:p>
    <w:p w14:paraId="281A10C6" w14:textId="743E3CC6" w:rsidR="00347A40" w:rsidRPr="00D33660" w:rsidRDefault="00347A40" w:rsidP="002E2CDE">
      <w:pPr>
        <w:rPr>
          <w:rFonts w:asciiTheme="majorHAnsi" w:hAnsiTheme="majorHAnsi"/>
          <w:b w:val="0"/>
        </w:rPr>
      </w:pPr>
      <w:r w:rsidRPr="00D33660">
        <w:rPr>
          <w:rFonts w:asciiTheme="majorHAnsi" w:hAnsiTheme="majorHAnsi"/>
          <w:b w:val="0"/>
        </w:rPr>
        <w:t xml:space="preserve">Line 5: </w:t>
      </w:r>
      <w:r w:rsidR="00E079FF" w:rsidRPr="00E079FF">
        <w:rPr>
          <w:rFonts w:ascii="Courier New" w:hAnsi="Courier New" w:cs="Courier New"/>
          <w:b w:val="0"/>
        </w:rPr>
        <w:t>F</w:t>
      </w:r>
      <w:r w:rsidR="00E079FF" w:rsidRPr="00E079FF">
        <w:rPr>
          <w:rFonts w:ascii="Courier New" w:hAnsi="Courier New" w:cs="Courier New"/>
          <w:b w:val="0"/>
          <w:vertAlign w:val="subscript"/>
        </w:rPr>
        <w:t>1</w:t>
      </w:r>
      <w:r w:rsidR="00E079FF">
        <w:rPr>
          <w:rFonts w:ascii="Courier New" w:hAnsi="Courier New" w:cs="Courier New"/>
          <w:b w:val="0"/>
        </w:rPr>
        <w:t xml:space="preserve">, </w:t>
      </w:r>
      <w:proofErr w:type="gramStart"/>
      <w:r w:rsidR="00E079FF" w:rsidRPr="00E079FF">
        <w:rPr>
          <w:rFonts w:ascii="Courier New" w:hAnsi="Courier New" w:cs="Courier New"/>
          <w:b w:val="0"/>
        </w:rPr>
        <w:t>F</w:t>
      </w:r>
      <w:r w:rsidR="00E079FF" w:rsidRPr="00E079FF">
        <w:rPr>
          <w:rFonts w:ascii="Courier New" w:hAnsi="Courier New" w:cs="Courier New"/>
          <w:b w:val="0"/>
          <w:vertAlign w:val="subscript"/>
        </w:rPr>
        <w:t>2</w:t>
      </w:r>
      <w:r w:rsidR="00E079FF">
        <w:rPr>
          <w:rFonts w:ascii="Courier New" w:hAnsi="Courier New" w:cs="Courier New"/>
          <w:b w:val="0"/>
        </w:rPr>
        <w:t>,</w:t>
      </w:r>
      <w:r w:rsidR="00E079FF" w:rsidRPr="00E079FF">
        <w:rPr>
          <w:rFonts w:ascii="Courier New" w:hAnsi="Courier New" w:cs="Courier New"/>
          <w:b w:val="0"/>
        </w:rPr>
        <w:t>…,</w:t>
      </w:r>
      <w:proofErr w:type="gramEnd"/>
      <w:r w:rsidR="00E079FF" w:rsidRPr="00E079FF">
        <w:rPr>
          <w:rFonts w:ascii="Courier New" w:hAnsi="Courier New" w:cs="Courier New"/>
          <w:b w:val="0"/>
        </w:rPr>
        <w:t xml:space="preserve"> </w:t>
      </w:r>
      <w:proofErr w:type="spellStart"/>
      <w:r w:rsidR="00E079FF" w:rsidRPr="00E079FF">
        <w:rPr>
          <w:rFonts w:ascii="Courier New" w:hAnsi="Courier New" w:cs="Courier New"/>
          <w:b w:val="0"/>
        </w:rPr>
        <w:t>F</w:t>
      </w:r>
      <w:r w:rsidR="00E079FF">
        <w:rPr>
          <w:rFonts w:ascii="Courier New" w:hAnsi="Courier New" w:cs="Courier New"/>
          <w:b w:val="0"/>
          <w:vertAlign w:val="subscript"/>
        </w:rPr>
        <w:t>m</w:t>
      </w:r>
      <w:proofErr w:type="spellEnd"/>
      <w:r w:rsidR="00E079FF" w:rsidRPr="00D33660">
        <w:rPr>
          <w:rFonts w:asciiTheme="majorHAnsi" w:hAnsiTheme="majorHAnsi"/>
          <w:b w:val="0"/>
        </w:rPr>
        <w:t xml:space="preserve"> </w:t>
      </w:r>
      <w:r w:rsidRPr="00D33660">
        <w:rPr>
          <w:rFonts w:asciiTheme="majorHAnsi" w:hAnsiTheme="majorHAnsi"/>
          <w:b w:val="0"/>
        </w:rPr>
        <w:t xml:space="preserve"># the participant </w:t>
      </w:r>
      <w:r w:rsidR="00E079FF">
        <w:rPr>
          <w:rFonts w:asciiTheme="majorHAnsi" w:hAnsiTheme="majorHAnsi"/>
          <w:b w:val="0"/>
        </w:rPr>
        <w:t xml:space="preserve">fee </w:t>
      </w:r>
      <w:r w:rsidRPr="00D33660">
        <w:rPr>
          <w:rFonts w:asciiTheme="majorHAnsi" w:hAnsiTheme="majorHAnsi"/>
          <w:b w:val="0"/>
        </w:rPr>
        <w:t xml:space="preserve">for event </w:t>
      </w:r>
      <w:r w:rsidR="00E079FF" w:rsidRPr="00E079FF">
        <w:rPr>
          <w:rFonts w:ascii="Courier New" w:hAnsi="Courier New" w:cs="Courier New"/>
          <w:b w:val="0"/>
        </w:rPr>
        <w:t xml:space="preserve">E1, E2, …, </w:t>
      </w:r>
      <w:proofErr w:type="spellStart"/>
      <w:r w:rsidR="00E079FF" w:rsidRPr="00E079FF">
        <w:rPr>
          <w:rFonts w:ascii="Courier New" w:hAnsi="Courier New" w:cs="Courier New"/>
          <w:b w:val="0"/>
        </w:rPr>
        <w:t>Em</w:t>
      </w:r>
      <w:proofErr w:type="spellEnd"/>
      <w:r w:rsidRPr="00D33660">
        <w:rPr>
          <w:rFonts w:asciiTheme="majorHAnsi" w:hAnsiTheme="majorHAnsi"/>
          <w:b w:val="0"/>
        </w:rPr>
        <w:t>.</w:t>
      </w:r>
    </w:p>
    <w:p w14:paraId="58759C3E" w14:textId="77777777" w:rsidR="0069500C" w:rsidRPr="002E2CDE" w:rsidRDefault="0069500C" w:rsidP="002E2CDE">
      <w:pPr>
        <w:rPr>
          <w:b w:val="0"/>
        </w:rPr>
      </w:pPr>
    </w:p>
    <w:p w14:paraId="6970A6F9" w14:textId="3868564C" w:rsidR="001311C5" w:rsidRPr="00AE4862" w:rsidRDefault="00F76BA9">
      <w:pPr>
        <w:rPr>
          <w:rFonts w:asciiTheme="majorHAnsi" w:hAnsiTheme="majorHAnsi"/>
        </w:rPr>
      </w:pPr>
      <w:r w:rsidRPr="00AE4862">
        <w:rPr>
          <w:rFonts w:asciiTheme="majorHAnsi" w:hAnsiTheme="majorHAnsi"/>
        </w:rPr>
        <w:t xml:space="preserve">Q8. </w:t>
      </w:r>
      <w:r w:rsidR="001311C5" w:rsidRPr="00AE4862">
        <w:rPr>
          <w:rFonts w:asciiTheme="majorHAnsi" w:hAnsiTheme="majorHAnsi"/>
        </w:rPr>
        <w:t>Single Source Single destin</w:t>
      </w:r>
      <w:r w:rsidR="001550DE" w:rsidRPr="00AE4862">
        <w:rPr>
          <w:rFonts w:asciiTheme="majorHAnsi" w:hAnsiTheme="majorHAnsi"/>
        </w:rPr>
        <w:t>a</w:t>
      </w:r>
      <w:r w:rsidR="001311C5" w:rsidRPr="00AE4862">
        <w:rPr>
          <w:rFonts w:asciiTheme="majorHAnsi" w:hAnsiTheme="majorHAnsi"/>
        </w:rPr>
        <w:t>tion shortest path problem</w:t>
      </w:r>
    </w:p>
    <w:p w14:paraId="41AF722E" w14:textId="57615548" w:rsidR="001311C5" w:rsidRDefault="001311C5" w:rsidP="00AE4862">
      <w:pPr>
        <w:jc w:val="both"/>
        <w:rPr>
          <w:rFonts w:asciiTheme="majorHAnsi" w:hAnsiTheme="majorHAnsi"/>
          <w:b w:val="0"/>
        </w:rPr>
      </w:pPr>
      <w:r w:rsidRPr="00D33660">
        <w:rPr>
          <w:rFonts w:asciiTheme="majorHAnsi" w:hAnsiTheme="majorHAnsi"/>
          <w:b w:val="0"/>
        </w:rPr>
        <w:t>Co</w:t>
      </w:r>
      <w:r w:rsidR="00D33660">
        <w:rPr>
          <w:rFonts w:asciiTheme="majorHAnsi" w:hAnsiTheme="majorHAnsi"/>
          <w:b w:val="0"/>
        </w:rPr>
        <w:t>nsider the maze as shown below for an example. This maze is only as an example to explain and input data to program can be any maze.</w:t>
      </w:r>
    </w:p>
    <w:p w14:paraId="203230A6" w14:textId="77777777" w:rsidR="00AE4862" w:rsidRDefault="00AE4862" w:rsidP="00AE4862">
      <w:pPr>
        <w:jc w:val="both"/>
        <w:rPr>
          <w:rFonts w:asciiTheme="majorHAnsi" w:hAnsiTheme="majorHAnsi"/>
          <w:b w:val="0"/>
        </w:rPr>
      </w:pPr>
    </w:p>
    <w:p w14:paraId="33E1DA25" w14:textId="69DA55AC" w:rsidR="00AE4862" w:rsidRPr="00D33660" w:rsidRDefault="00AE4862" w:rsidP="00AE4862">
      <w:pPr>
        <w:jc w:val="both"/>
        <w:rPr>
          <w:rFonts w:asciiTheme="majorHAnsi" w:hAnsiTheme="majorHAnsi"/>
          <w:b w:val="0"/>
        </w:rPr>
      </w:pPr>
      <w:r w:rsidRPr="00D33660">
        <w:rPr>
          <w:rFonts w:asciiTheme="majorHAnsi" w:hAnsiTheme="majorHAnsi"/>
          <w:b w:val="0"/>
        </w:rPr>
        <w:t xml:space="preserve">You need to start from maze position </w:t>
      </w:r>
      <w:proofErr w:type="gramStart"/>
      <w:r w:rsidRPr="00AE4862">
        <w:rPr>
          <w:rFonts w:ascii="Courier New" w:hAnsi="Courier New" w:cs="Courier New"/>
          <w:b w:val="0"/>
        </w:rPr>
        <w:t>g1</w:t>
      </w:r>
      <w:r w:rsidRPr="00AE4862">
        <w:rPr>
          <w:rFonts w:asciiTheme="majorHAnsi" w:hAnsiTheme="majorHAnsi" w:cs="Courier New"/>
          <w:b w:val="0"/>
        </w:rPr>
        <w:t>(</w:t>
      </w:r>
      <w:proofErr w:type="gramEnd"/>
      <w:r w:rsidRPr="00AE4862">
        <w:rPr>
          <w:rFonts w:asciiTheme="majorHAnsi" w:hAnsiTheme="majorHAnsi" w:cs="Courier New"/>
          <w:b w:val="0"/>
        </w:rPr>
        <w:t>Start point)</w:t>
      </w:r>
      <w:r w:rsidRPr="00D33660">
        <w:rPr>
          <w:rFonts w:asciiTheme="majorHAnsi" w:hAnsiTheme="majorHAnsi"/>
          <w:b w:val="0"/>
        </w:rPr>
        <w:t xml:space="preserve"> and reach maze position </w:t>
      </w:r>
      <w:r w:rsidRPr="00AE4862">
        <w:rPr>
          <w:rFonts w:ascii="Courier New" w:hAnsi="Courier New" w:cs="Courier New"/>
          <w:b w:val="0"/>
        </w:rPr>
        <w:t>a5</w:t>
      </w:r>
      <w:r>
        <w:rPr>
          <w:rFonts w:ascii="Courier New" w:hAnsi="Courier New" w:cs="Courier New"/>
          <w:b w:val="0"/>
        </w:rPr>
        <w:t xml:space="preserve"> </w:t>
      </w:r>
      <w:r w:rsidRPr="00AE4862">
        <w:rPr>
          <w:rFonts w:asciiTheme="majorHAnsi" w:hAnsiTheme="majorHAnsi" w:cs="Courier New"/>
          <w:b w:val="0"/>
        </w:rPr>
        <w:t>(end point)</w:t>
      </w:r>
      <w:r w:rsidRPr="00AE4862">
        <w:rPr>
          <w:rFonts w:asciiTheme="majorHAnsi" w:hAnsiTheme="majorHAnsi"/>
          <w:b w:val="0"/>
        </w:rPr>
        <w:t>.</w:t>
      </w:r>
      <w:r w:rsidRPr="00D33660">
        <w:rPr>
          <w:rFonts w:asciiTheme="majorHAnsi" w:hAnsiTheme="majorHAnsi"/>
          <w:b w:val="0"/>
        </w:rPr>
        <w:t xml:space="preserve"> In this </w:t>
      </w:r>
      <w:r>
        <w:rPr>
          <w:rFonts w:asciiTheme="majorHAnsi" w:hAnsiTheme="majorHAnsi"/>
          <w:b w:val="0"/>
        </w:rPr>
        <w:t>example</w:t>
      </w:r>
      <w:r w:rsidRPr="00D33660">
        <w:rPr>
          <w:rFonts w:asciiTheme="majorHAnsi" w:hAnsiTheme="majorHAnsi"/>
          <w:b w:val="0"/>
        </w:rPr>
        <w:t xml:space="preserve"> there are two possible paths to reach </w:t>
      </w:r>
      <w:r w:rsidRPr="00AE4862">
        <w:rPr>
          <w:rFonts w:ascii="Courier New" w:hAnsi="Courier New" w:cs="Courier New"/>
          <w:b w:val="0"/>
        </w:rPr>
        <w:t>a5</w:t>
      </w:r>
      <w:r w:rsidRPr="00D33660">
        <w:rPr>
          <w:rFonts w:asciiTheme="majorHAnsi" w:hAnsiTheme="majorHAnsi"/>
          <w:b w:val="0"/>
        </w:rPr>
        <w:t>. The arrow marks from one maze position to another shows the cost of movin</w:t>
      </w:r>
      <w:r>
        <w:rPr>
          <w:rFonts w:asciiTheme="majorHAnsi" w:hAnsiTheme="majorHAnsi"/>
          <w:b w:val="0"/>
        </w:rPr>
        <w:t>g from one position to another.</w:t>
      </w:r>
      <w:r w:rsidRPr="00D33660">
        <w:rPr>
          <w:rFonts w:asciiTheme="majorHAnsi" w:hAnsiTheme="majorHAnsi"/>
          <w:b w:val="0"/>
        </w:rPr>
        <w:t xml:space="preserve"> Each open position has some cost </w:t>
      </w:r>
      <w:r>
        <w:rPr>
          <w:rFonts w:asciiTheme="majorHAnsi" w:hAnsiTheme="majorHAnsi"/>
          <w:b w:val="0"/>
        </w:rPr>
        <w:t xml:space="preserve">of movement </w:t>
      </w:r>
      <w:r w:rsidRPr="00D33660">
        <w:rPr>
          <w:rFonts w:asciiTheme="majorHAnsi" w:hAnsiTheme="majorHAnsi"/>
          <w:b w:val="0"/>
        </w:rPr>
        <w:t>associated</w:t>
      </w:r>
      <w:r>
        <w:rPr>
          <w:rFonts w:asciiTheme="majorHAnsi" w:hAnsiTheme="majorHAnsi"/>
          <w:b w:val="0"/>
        </w:rPr>
        <w:t xml:space="preserve"> with it. Two such examples are shown in the maze diagram.</w:t>
      </w:r>
      <w:r w:rsidRPr="00D33660">
        <w:rPr>
          <w:rFonts w:asciiTheme="majorHAnsi" w:hAnsiTheme="majorHAnsi"/>
          <w:b w:val="0"/>
        </w:rPr>
        <w:t xml:space="preserve"> </w:t>
      </w:r>
      <w:r>
        <w:rPr>
          <w:rFonts w:asciiTheme="majorHAnsi" w:hAnsiTheme="majorHAnsi"/>
          <w:b w:val="0"/>
        </w:rPr>
        <w:t xml:space="preserve">Cost from moving from </w:t>
      </w:r>
      <w:r w:rsidRPr="00AE4862">
        <w:rPr>
          <w:rFonts w:ascii="Courier New" w:hAnsi="Courier New" w:cs="Courier New"/>
          <w:b w:val="0"/>
        </w:rPr>
        <w:t>g1</w:t>
      </w:r>
      <w:r>
        <w:rPr>
          <w:rFonts w:asciiTheme="majorHAnsi" w:hAnsiTheme="majorHAnsi"/>
          <w:b w:val="0"/>
        </w:rPr>
        <w:t xml:space="preserve"> to </w:t>
      </w:r>
      <w:r w:rsidRPr="00AE4862">
        <w:rPr>
          <w:rFonts w:ascii="Courier New" w:hAnsi="Courier New" w:cs="Courier New"/>
          <w:b w:val="0"/>
        </w:rPr>
        <w:t>g2</w:t>
      </w:r>
      <w:r>
        <w:rPr>
          <w:rFonts w:asciiTheme="majorHAnsi" w:hAnsiTheme="majorHAnsi"/>
          <w:b w:val="0"/>
        </w:rPr>
        <w:t xml:space="preserve"> is </w:t>
      </w:r>
      <w:r w:rsidRPr="00AE4862">
        <w:rPr>
          <w:rFonts w:ascii="Courier New" w:hAnsi="Courier New" w:cs="Courier New"/>
          <w:b w:val="0"/>
        </w:rPr>
        <w:t>3</w:t>
      </w:r>
      <w:r>
        <w:rPr>
          <w:rFonts w:asciiTheme="majorHAnsi" w:hAnsiTheme="majorHAnsi"/>
          <w:b w:val="0"/>
        </w:rPr>
        <w:t xml:space="preserve">, and cost of moving from </w:t>
      </w:r>
      <w:r w:rsidRPr="00AE4862">
        <w:rPr>
          <w:rFonts w:ascii="Courier New" w:hAnsi="Courier New" w:cs="Courier New"/>
          <w:b w:val="0"/>
        </w:rPr>
        <w:t>g2</w:t>
      </w:r>
      <w:r>
        <w:rPr>
          <w:rFonts w:asciiTheme="majorHAnsi" w:hAnsiTheme="majorHAnsi"/>
          <w:b w:val="0"/>
        </w:rPr>
        <w:t xml:space="preserve"> to </w:t>
      </w:r>
      <w:r w:rsidRPr="00AE4862">
        <w:rPr>
          <w:rFonts w:ascii="Courier New" w:hAnsi="Courier New" w:cs="Courier New"/>
          <w:b w:val="0"/>
        </w:rPr>
        <w:t>f2</w:t>
      </w:r>
      <w:r>
        <w:rPr>
          <w:rFonts w:asciiTheme="majorHAnsi" w:hAnsiTheme="majorHAnsi"/>
          <w:b w:val="0"/>
        </w:rPr>
        <w:t xml:space="preserve"> is 4. </w:t>
      </w:r>
      <w:r w:rsidRPr="00D33660">
        <w:rPr>
          <w:rFonts w:asciiTheme="majorHAnsi" w:hAnsiTheme="majorHAnsi"/>
          <w:b w:val="0"/>
        </w:rPr>
        <w:t xml:space="preserve">The solid line </w:t>
      </w:r>
      <w:r>
        <w:rPr>
          <w:rFonts w:asciiTheme="majorHAnsi" w:hAnsiTheme="majorHAnsi"/>
          <w:b w:val="0"/>
        </w:rPr>
        <w:t xml:space="preserve">boundary between two positions </w:t>
      </w:r>
      <w:r w:rsidRPr="00D33660">
        <w:rPr>
          <w:rFonts w:asciiTheme="majorHAnsi" w:hAnsiTheme="majorHAnsi"/>
          <w:b w:val="0"/>
        </w:rPr>
        <w:t xml:space="preserve">indicates that one </w:t>
      </w:r>
      <w:proofErr w:type="gramStart"/>
      <w:r w:rsidRPr="00D33660">
        <w:rPr>
          <w:rFonts w:asciiTheme="majorHAnsi" w:hAnsiTheme="majorHAnsi"/>
          <w:b w:val="0"/>
        </w:rPr>
        <w:t>can not</w:t>
      </w:r>
      <w:proofErr w:type="gramEnd"/>
      <w:r w:rsidRPr="00D33660">
        <w:rPr>
          <w:rFonts w:asciiTheme="majorHAnsi" w:hAnsiTheme="majorHAnsi"/>
          <w:b w:val="0"/>
        </w:rPr>
        <w:t xml:space="preserve"> move</w:t>
      </w:r>
      <w:r>
        <w:rPr>
          <w:rFonts w:asciiTheme="majorHAnsi" w:hAnsiTheme="majorHAnsi"/>
          <w:b w:val="0"/>
        </w:rPr>
        <w:t xml:space="preserve"> between these two positions</w:t>
      </w:r>
      <w:r w:rsidRPr="00D33660">
        <w:rPr>
          <w:rFonts w:asciiTheme="majorHAnsi" w:hAnsiTheme="majorHAnsi"/>
          <w:b w:val="0"/>
        </w:rPr>
        <w:t>. For e</w:t>
      </w:r>
      <w:r>
        <w:rPr>
          <w:rFonts w:asciiTheme="majorHAnsi" w:hAnsiTheme="majorHAnsi"/>
          <w:b w:val="0"/>
        </w:rPr>
        <w:t>x</w:t>
      </w:r>
      <w:r w:rsidRPr="00D33660">
        <w:rPr>
          <w:rFonts w:asciiTheme="majorHAnsi" w:hAnsiTheme="majorHAnsi"/>
          <w:b w:val="0"/>
        </w:rPr>
        <w:t xml:space="preserve">ample, </w:t>
      </w:r>
      <w:r>
        <w:rPr>
          <w:rFonts w:asciiTheme="majorHAnsi" w:hAnsiTheme="majorHAnsi"/>
          <w:b w:val="0"/>
        </w:rPr>
        <w:t xml:space="preserve">one can not moved </w:t>
      </w:r>
      <w:r w:rsidRPr="00D33660">
        <w:rPr>
          <w:rFonts w:asciiTheme="majorHAnsi" w:hAnsiTheme="majorHAnsi"/>
          <w:b w:val="0"/>
        </w:rPr>
        <w:t xml:space="preserve">from position </w:t>
      </w:r>
      <w:r w:rsidRPr="00AE4862">
        <w:rPr>
          <w:rFonts w:ascii="Courier New" w:hAnsi="Courier New" w:cs="Courier New"/>
          <w:b w:val="0"/>
        </w:rPr>
        <w:t>c1</w:t>
      </w:r>
      <w:r w:rsidRPr="00D33660">
        <w:rPr>
          <w:rFonts w:asciiTheme="majorHAnsi" w:hAnsiTheme="majorHAnsi"/>
          <w:b w:val="0"/>
        </w:rPr>
        <w:t xml:space="preserve"> to </w:t>
      </w:r>
      <w:r w:rsidRPr="00AE4862">
        <w:rPr>
          <w:rFonts w:ascii="Courier New" w:hAnsi="Courier New" w:cs="Courier New"/>
          <w:b w:val="0"/>
        </w:rPr>
        <w:t>c2</w:t>
      </w:r>
      <w:r w:rsidRPr="00D33660">
        <w:rPr>
          <w:rFonts w:asciiTheme="majorHAnsi" w:hAnsiTheme="majorHAnsi"/>
          <w:b w:val="0"/>
        </w:rPr>
        <w:t xml:space="preserve">. Similarly, from position </w:t>
      </w:r>
      <w:r w:rsidRPr="00AE4862">
        <w:rPr>
          <w:rFonts w:ascii="Courier New" w:hAnsi="Courier New" w:cs="Courier New"/>
          <w:b w:val="0"/>
        </w:rPr>
        <w:t>c1</w:t>
      </w:r>
      <w:r w:rsidRPr="00D33660">
        <w:rPr>
          <w:rFonts w:asciiTheme="majorHAnsi" w:hAnsiTheme="majorHAnsi"/>
          <w:b w:val="0"/>
        </w:rPr>
        <w:t xml:space="preserve">, one </w:t>
      </w:r>
      <w:proofErr w:type="gramStart"/>
      <w:r w:rsidRPr="00D33660">
        <w:rPr>
          <w:rFonts w:asciiTheme="majorHAnsi" w:hAnsiTheme="majorHAnsi"/>
          <w:b w:val="0"/>
        </w:rPr>
        <w:t>can not</w:t>
      </w:r>
      <w:proofErr w:type="gramEnd"/>
      <w:r w:rsidRPr="00D33660">
        <w:rPr>
          <w:rFonts w:asciiTheme="majorHAnsi" w:hAnsiTheme="majorHAnsi"/>
          <w:b w:val="0"/>
        </w:rPr>
        <w:t xml:space="preserve"> move to position </w:t>
      </w:r>
      <w:r w:rsidRPr="00AE4862">
        <w:rPr>
          <w:rFonts w:ascii="Courier New" w:hAnsi="Courier New" w:cs="Courier New"/>
          <w:b w:val="0"/>
        </w:rPr>
        <w:t>b1</w:t>
      </w:r>
      <w:r w:rsidRPr="00D33660">
        <w:rPr>
          <w:rFonts w:asciiTheme="majorHAnsi" w:hAnsiTheme="majorHAnsi"/>
          <w:b w:val="0"/>
        </w:rPr>
        <w:t xml:space="preserve">, but can move to position </w:t>
      </w:r>
      <w:r w:rsidRPr="00AE4862">
        <w:rPr>
          <w:rFonts w:ascii="Courier New" w:hAnsi="Courier New" w:cs="Courier New"/>
          <w:b w:val="0"/>
        </w:rPr>
        <w:t>d1</w:t>
      </w:r>
      <w:r w:rsidRPr="00D33660">
        <w:rPr>
          <w:rFonts w:asciiTheme="majorHAnsi" w:hAnsiTheme="majorHAnsi"/>
          <w:b w:val="0"/>
        </w:rPr>
        <w:t>.</w:t>
      </w:r>
    </w:p>
    <w:p w14:paraId="40811A7C" w14:textId="77777777" w:rsidR="00AE4862" w:rsidRPr="00D33660" w:rsidRDefault="00AE4862" w:rsidP="00AE4862">
      <w:pPr>
        <w:jc w:val="both"/>
        <w:rPr>
          <w:rFonts w:asciiTheme="majorHAnsi" w:hAnsiTheme="majorHAnsi"/>
          <w:b w:val="0"/>
        </w:rPr>
      </w:pPr>
    </w:p>
    <w:p w14:paraId="6333FE40" w14:textId="4C9BB867" w:rsidR="002E2CDE" w:rsidRDefault="001311C5">
      <w:pPr>
        <w:rPr>
          <w:b w:val="0"/>
        </w:rPr>
      </w:pPr>
      <w:r>
        <w:rPr>
          <w:b w:val="0"/>
          <w:noProof/>
          <w:lang w:eastAsia="en-US"/>
        </w:rPr>
        <w:drawing>
          <wp:inline distT="0" distB="0" distL="0" distR="0" wp14:anchorId="3CF2AA9A" wp14:editId="5191597F">
            <wp:extent cx="4112394" cy="267598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966" cy="2677663"/>
                    </a:xfrm>
                    <a:prstGeom prst="rect">
                      <a:avLst/>
                    </a:prstGeom>
                    <a:noFill/>
                    <a:ln>
                      <a:noFill/>
                    </a:ln>
                  </pic:spPr>
                </pic:pic>
              </a:graphicData>
            </a:graphic>
          </wp:inline>
        </w:drawing>
      </w:r>
      <w:r w:rsidR="00F76BA9">
        <w:rPr>
          <w:b w:val="0"/>
        </w:rPr>
        <w:t xml:space="preserve"> </w:t>
      </w:r>
    </w:p>
    <w:p w14:paraId="585C2197" w14:textId="77777777" w:rsidR="001311C5" w:rsidRPr="00D33660" w:rsidRDefault="001311C5">
      <w:pPr>
        <w:rPr>
          <w:rFonts w:asciiTheme="majorHAnsi" w:hAnsiTheme="majorHAnsi"/>
          <w:b w:val="0"/>
        </w:rPr>
      </w:pPr>
    </w:p>
    <w:p w14:paraId="18C7DC7A" w14:textId="6E11A7AC" w:rsidR="001550DE" w:rsidRPr="00D33660" w:rsidRDefault="00AE4862" w:rsidP="00AE4862">
      <w:pPr>
        <w:jc w:val="both"/>
        <w:rPr>
          <w:rFonts w:asciiTheme="majorHAnsi" w:hAnsiTheme="majorHAnsi"/>
          <w:b w:val="0"/>
        </w:rPr>
      </w:pPr>
      <w:r>
        <w:rPr>
          <w:rFonts w:asciiTheme="majorHAnsi" w:hAnsiTheme="majorHAnsi"/>
          <w:b w:val="0"/>
        </w:rPr>
        <w:t xml:space="preserve">Using </w:t>
      </w:r>
      <w:proofErr w:type="spellStart"/>
      <w:r>
        <w:rPr>
          <w:rFonts w:asciiTheme="majorHAnsi" w:hAnsiTheme="majorHAnsi"/>
          <w:b w:val="0"/>
        </w:rPr>
        <w:t>Dijk</w:t>
      </w:r>
      <w:r w:rsidR="001550DE" w:rsidRPr="00D33660">
        <w:rPr>
          <w:rFonts w:asciiTheme="majorHAnsi" w:hAnsiTheme="majorHAnsi"/>
          <w:b w:val="0"/>
        </w:rPr>
        <w:t>stra’s</w:t>
      </w:r>
      <w:proofErr w:type="spellEnd"/>
      <w:r w:rsidR="001550DE" w:rsidRPr="00D33660">
        <w:rPr>
          <w:rFonts w:asciiTheme="majorHAnsi" w:hAnsiTheme="majorHAnsi"/>
          <w:b w:val="0"/>
        </w:rPr>
        <w:t xml:space="preserve"> algorithm, find the shortest cost path from start to end. Your program should output the path like</w:t>
      </w:r>
    </w:p>
    <w:p w14:paraId="7F3A1727" w14:textId="4C8E9CA5" w:rsidR="001550DE" w:rsidRPr="00AE4862" w:rsidRDefault="001550DE">
      <w:pPr>
        <w:rPr>
          <w:rFonts w:ascii="Courier New" w:hAnsi="Courier New" w:cs="Courier New"/>
          <w:b w:val="0"/>
        </w:rPr>
      </w:pPr>
      <w:r w:rsidRPr="00AE4862">
        <w:rPr>
          <w:rFonts w:ascii="Courier New" w:hAnsi="Courier New" w:cs="Courier New"/>
          <w:b w:val="0"/>
        </w:rPr>
        <w:tab/>
      </w:r>
      <w:proofErr w:type="gramStart"/>
      <w:r w:rsidR="00AE4862" w:rsidRPr="00AE4862">
        <w:rPr>
          <w:rFonts w:ascii="Courier New" w:hAnsi="Courier New" w:cs="Courier New"/>
          <w:b w:val="0"/>
        </w:rPr>
        <w:t>g</w:t>
      </w:r>
      <w:r w:rsidRPr="00AE4862">
        <w:rPr>
          <w:rFonts w:ascii="Courier New" w:hAnsi="Courier New" w:cs="Courier New"/>
          <w:b w:val="0"/>
        </w:rPr>
        <w:t>1</w:t>
      </w:r>
      <w:proofErr w:type="gramEnd"/>
      <w:r w:rsidRPr="00AE4862">
        <w:rPr>
          <w:rFonts w:ascii="Courier New" w:hAnsi="Courier New" w:cs="Courier New"/>
          <w:b w:val="0"/>
        </w:rPr>
        <w:t xml:space="preserve">, g2, f2, </w:t>
      </w:r>
      <w:r w:rsidR="00AE4862">
        <w:rPr>
          <w:rFonts w:ascii="Courier New" w:hAnsi="Courier New" w:cs="Courier New"/>
          <w:b w:val="0"/>
        </w:rPr>
        <w:t>…</w:t>
      </w:r>
    </w:p>
    <w:p w14:paraId="1ECF695D" w14:textId="1740248C" w:rsidR="001550DE" w:rsidRPr="00D33660" w:rsidRDefault="001550DE">
      <w:pPr>
        <w:rPr>
          <w:rFonts w:asciiTheme="majorHAnsi" w:hAnsiTheme="majorHAnsi"/>
          <w:b w:val="0"/>
        </w:rPr>
      </w:pPr>
      <w:r w:rsidRPr="00D33660">
        <w:rPr>
          <w:rFonts w:asciiTheme="majorHAnsi" w:hAnsiTheme="majorHAnsi"/>
          <w:b w:val="0"/>
        </w:rPr>
        <w:t>The input to the program is a file containing following information</w:t>
      </w:r>
    </w:p>
    <w:p w14:paraId="10BBFF5C" w14:textId="4BB8268A" w:rsidR="001550DE" w:rsidRPr="00D33660" w:rsidRDefault="001550DE">
      <w:pPr>
        <w:rPr>
          <w:rFonts w:asciiTheme="majorHAnsi" w:hAnsiTheme="majorHAnsi"/>
          <w:b w:val="0"/>
        </w:rPr>
      </w:pPr>
      <w:r w:rsidRPr="00D33660">
        <w:rPr>
          <w:rFonts w:asciiTheme="majorHAnsi" w:hAnsiTheme="majorHAnsi"/>
          <w:b w:val="0"/>
        </w:rPr>
        <w:t xml:space="preserve">Line 1: &lt;start </w:t>
      </w:r>
      <w:proofErr w:type="spellStart"/>
      <w:r w:rsidRPr="00D33660">
        <w:rPr>
          <w:rFonts w:asciiTheme="majorHAnsi" w:hAnsiTheme="majorHAnsi"/>
          <w:b w:val="0"/>
        </w:rPr>
        <w:t>pos</w:t>
      </w:r>
      <w:proofErr w:type="spellEnd"/>
      <w:r w:rsidRPr="00D33660">
        <w:rPr>
          <w:rFonts w:asciiTheme="majorHAnsi" w:hAnsiTheme="majorHAnsi"/>
          <w:b w:val="0"/>
        </w:rPr>
        <w:t>&gt;</w:t>
      </w:r>
      <w:r w:rsidR="008B4027">
        <w:rPr>
          <w:rFonts w:asciiTheme="majorHAnsi" w:hAnsiTheme="majorHAnsi"/>
          <w:b w:val="0"/>
        </w:rPr>
        <w:t>,</w:t>
      </w:r>
      <w:r w:rsidRPr="00D33660">
        <w:rPr>
          <w:rFonts w:asciiTheme="majorHAnsi" w:hAnsiTheme="majorHAnsi"/>
          <w:b w:val="0"/>
        </w:rPr>
        <w:t xml:space="preserve"> &lt;end </w:t>
      </w:r>
      <w:proofErr w:type="spellStart"/>
      <w:r w:rsidRPr="00D33660">
        <w:rPr>
          <w:rFonts w:asciiTheme="majorHAnsi" w:hAnsiTheme="majorHAnsi"/>
          <w:b w:val="0"/>
        </w:rPr>
        <w:t>pos</w:t>
      </w:r>
      <w:proofErr w:type="spellEnd"/>
      <w:r w:rsidRPr="00294409">
        <w:rPr>
          <w:rFonts w:ascii="Courier New" w:hAnsi="Courier New" w:cs="Courier New"/>
          <w:b w:val="0"/>
        </w:rPr>
        <w:t>&gt;</w:t>
      </w:r>
      <w:r w:rsidR="00992D57" w:rsidRPr="00294409">
        <w:rPr>
          <w:rFonts w:ascii="Courier New" w:hAnsi="Courier New" w:cs="Courier New"/>
          <w:b w:val="0"/>
        </w:rPr>
        <w:t>, M,</w:t>
      </w:r>
      <w:r w:rsidR="00294409">
        <w:rPr>
          <w:rFonts w:ascii="Courier New" w:hAnsi="Courier New" w:cs="Courier New"/>
          <w:b w:val="0"/>
        </w:rPr>
        <w:t xml:space="preserve"> </w:t>
      </w:r>
      <w:r w:rsidR="00992D57" w:rsidRPr="00294409">
        <w:rPr>
          <w:rFonts w:ascii="Courier New" w:hAnsi="Courier New" w:cs="Courier New"/>
          <w:b w:val="0"/>
        </w:rPr>
        <w:t>N</w:t>
      </w:r>
      <w:r w:rsidR="00992D57">
        <w:rPr>
          <w:rFonts w:asciiTheme="majorHAnsi" w:hAnsiTheme="majorHAnsi"/>
          <w:b w:val="0"/>
        </w:rPr>
        <w:t xml:space="preserve">  # M</w:t>
      </w:r>
      <w:proofErr w:type="gramStart"/>
      <w:r w:rsidR="00992D57">
        <w:rPr>
          <w:rFonts w:asciiTheme="majorHAnsi" w:hAnsiTheme="majorHAnsi"/>
          <w:b w:val="0"/>
        </w:rPr>
        <w:t>,N</w:t>
      </w:r>
      <w:proofErr w:type="gramEnd"/>
      <w:r w:rsidR="00992D57">
        <w:rPr>
          <w:rFonts w:asciiTheme="majorHAnsi" w:hAnsiTheme="majorHAnsi"/>
          <w:b w:val="0"/>
        </w:rPr>
        <w:t xml:space="preserve"> define grid size</w:t>
      </w:r>
    </w:p>
    <w:p w14:paraId="12C6C436" w14:textId="1B397FB4" w:rsidR="001550DE" w:rsidRPr="00D33660" w:rsidRDefault="001550DE">
      <w:pPr>
        <w:rPr>
          <w:rFonts w:asciiTheme="majorHAnsi" w:hAnsiTheme="majorHAnsi"/>
          <w:b w:val="0"/>
        </w:rPr>
      </w:pPr>
      <w:r w:rsidRPr="00D33660">
        <w:rPr>
          <w:rFonts w:asciiTheme="majorHAnsi" w:hAnsiTheme="majorHAnsi"/>
          <w:b w:val="0"/>
        </w:rPr>
        <w:t xml:space="preserve">Line 2: </w:t>
      </w:r>
      <w:r w:rsidRPr="00AE4862">
        <w:rPr>
          <w:rFonts w:ascii="Courier New" w:hAnsi="Courier New" w:cs="Courier New"/>
          <w:b w:val="0"/>
        </w:rPr>
        <w:t>g1</w:t>
      </w:r>
      <w:proofErr w:type="gramStart"/>
      <w:r w:rsidRPr="00AE4862">
        <w:rPr>
          <w:rFonts w:ascii="Courier New" w:hAnsi="Courier New" w:cs="Courier New"/>
          <w:b w:val="0"/>
        </w:rPr>
        <w:t>,g2,3</w:t>
      </w:r>
      <w:proofErr w:type="gramEnd"/>
      <w:r w:rsidRPr="00D33660">
        <w:rPr>
          <w:rFonts w:asciiTheme="majorHAnsi" w:hAnsiTheme="majorHAnsi"/>
          <w:b w:val="0"/>
        </w:rPr>
        <w:t xml:space="preserve"> </w:t>
      </w:r>
      <w:r w:rsidRPr="00D33660">
        <w:rPr>
          <w:rFonts w:asciiTheme="majorHAnsi" w:hAnsiTheme="majorHAnsi"/>
          <w:b w:val="0"/>
        </w:rPr>
        <w:tab/>
        <w:t># cost of moving from g1 to g2</w:t>
      </w:r>
    </w:p>
    <w:p w14:paraId="07E4EF1D" w14:textId="03472497" w:rsidR="001550DE" w:rsidRPr="00D33660" w:rsidRDefault="001550DE">
      <w:pPr>
        <w:rPr>
          <w:rFonts w:asciiTheme="majorHAnsi" w:hAnsiTheme="majorHAnsi"/>
          <w:b w:val="0"/>
        </w:rPr>
      </w:pPr>
      <w:r w:rsidRPr="00D33660">
        <w:rPr>
          <w:rFonts w:asciiTheme="majorHAnsi" w:hAnsiTheme="majorHAnsi"/>
          <w:b w:val="0"/>
        </w:rPr>
        <w:t xml:space="preserve">Line 3: </w:t>
      </w:r>
      <w:r w:rsidRPr="00AE4862">
        <w:rPr>
          <w:rFonts w:ascii="Courier New" w:hAnsi="Courier New" w:cs="Courier New"/>
          <w:b w:val="0"/>
        </w:rPr>
        <w:t>g2, f2, 4</w:t>
      </w:r>
    </w:p>
    <w:p w14:paraId="5B535FA3" w14:textId="609E4675" w:rsidR="001550DE" w:rsidRPr="00D33660" w:rsidRDefault="001550DE">
      <w:pPr>
        <w:rPr>
          <w:rFonts w:asciiTheme="majorHAnsi" w:hAnsiTheme="majorHAnsi"/>
          <w:b w:val="0"/>
        </w:rPr>
      </w:pPr>
      <w:r w:rsidRPr="00D33660">
        <w:rPr>
          <w:rFonts w:asciiTheme="majorHAnsi" w:hAnsiTheme="majorHAnsi"/>
          <w:b w:val="0"/>
        </w:rPr>
        <w:t>:</w:t>
      </w:r>
    </w:p>
    <w:p w14:paraId="26DB544D" w14:textId="79617CE8" w:rsidR="001550DE" w:rsidRPr="00D33660" w:rsidRDefault="001550DE">
      <w:pPr>
        <w:rPr>
          <w:rFonts w:asciiTheme="majorHAnsi" w:hAnsiTheme="majorHAnsi"/>
          <w:b w:val="0"/>
        </w:rPr>
      </w:pPr>
      <w:r w:rsidRPr="00D33660">
        <w:rPr>
          <w:rFonts w:asciiTheme="majorHAnsi" w:hAnsiTheme="majorHAnsi"/>
          <w:b w:val="0"/>
        </w:rPr>
        <w:t>:</w:t>
      </w:r>
    </w:p>
    <w:p w14:paraId="473DCE09" w14:textId="79597894" w:rsidR="001550DE" w:rsidRDefault="001550DE">
      <w:pPr>
        <w:rPr>
          <w:rFonts w:asciiTheme="majorHAnsi" w:hAnsiTheme="majorHAnsi"/>
          <w:b w:val="0"/>
        </w:rPr>
      </w:pPr>
      <w:r w:rsidRPr="00D33660">
        <w:rPr>
          <w:rFonts w:asciiTheme="majorHAnsi" w:hAnsiTheme="majorHAnsi"/>
          <w:b w:val="0"/>
        </w:rPr>
        <w:t>Line n:</w:t>
      </w:r>
      <w:r w:rsidR="00AE4862">
        <w:rPr>
          <w:rFonts w:asciiTheme="majorHAnsi" w:hAnsiTheme="majorHAnsi"/>
          <w:b w:val="0"/>
        </w:rPr>
        <w:t xml:space="preserve"> …</w:t>
      </w:r>
    </w:p>
    <w:p w14:paraId="39D85C7F" w14:textId="3C6142E3" w:rsidR="00A40AAE" w:rsidRPr="00D33660" w:rsidRDefault="00A40AAE">
      <w:pPr>
        <w:rPr>
          <w:rFonts w:asciiTheme="majorHAnsi" w:hAnsiTheme="majorHAnsi"/>
          <w:b w:val="0"/>
        </w:rPr>
      </w:pPr>
      <w:r>
        <w:rPr>
          <w:rFonts w:asciiTheme="majorHAnsi" w:hAnsiTheme="majorHAnsi"/>
          <w:b w:val="0"/>
        </w:rPr>
        <w:t>Hint: Represent the maze as a weighted graph.</w:t>
      </w:r>
    </w:p>
    <w:p w14:paraId="12786230" w14:textId="77777777" w:rsidR="00384082" w:rsidRPr="00D33660" w:rsidRDefault="00384082">
      <w:pPr>
        <w:rPr>
          <w:rFonts w:asciiTheme="majorHAnsi" w:hAnsiTheme="majorHAnsi"/>
          <w:b w:val="0"/>
        </w:rPr>
      </w:pPr>
    </w:p>
    <w:p w14:paraId="2C12C942" w14:textId="77777777" w:rsidR="000E53FA" w:rsidRPr="00AE4862" w:rsidRDefault="001550DE" w:rsidP="001550DE">
      <w:pPr>
        <w:rPr>
          <w:rFonts w:asciiTheme="majorHAnsi" w:hAnsiTheme="majorHAnsi"/>
        </w:rPr>
      </w:pPr>
      <w:r w:rsidRPr="00AE4862">
        <w:rPr>
          <w:rFonts w:asciiTheme="majorHAnsi" w:hAnsiTheme="majorHAnsi"/>
        </w:rPr>
        <w:t xml:space="preserve">Q9. </w:t>
      </w:r>
      <w:proofErr w:type="spellStart"/>
      <w:proofErr w:type="gramStart"/>
      <w:r w:rsidR="000E53FA" w:rsidRPr="00AE4862">
        <w:rPr>
          <w:rFonts w:asciiTheme="majorHAnsi" w:hAnsiTheme="majorHAnsi"/>
        </w:rPr>
        <w:t>Kruskal’s</w:t>
      </w:r>
      <w:proofErr w:type="spellEnd"/>
      <w:r w:rsidR="000E53FA" w:rsidRPr="00AE4862">
        <w:rPr>
          <w:rFonts w:asciiTheme="majorHAnsi" w:hAnsiTheme="majorHAnsi"/>
        </w:rPr>
        <w:t xml:space="preserve"> algorithm.</w:t>
      </w:r>
      <w:proofErr w:type="gramEnd"/>
      <w:r w:rsidR="000E53FA" w:rsidRPr="00AE4862">
        <w:rPr>
          <w:rFonts w:asciiTheme="majorHAnsi" w:hAnsiTheme="majorHAnsi"/>
        </w:rPr>
        <w:t xml:space="preserve"> </w:t>
      </w:r>
    </w:p>
    <w:p w14:paraId="639D2058" w14:textId="15A3277B" w:rsidR="00A40AAE" w:rsidRDefault="001550DE" w:rsidP="00A03536">
      <w:pPr>
        <w:jc w:val="both"/>
        <w:rPr>
          <w:rFonts w:asciiTheme="majorHAnsi" w:hAnsiTheme="majorHAnsi"/>
          <w:b w:val="0"/>
        </w:rPr>
      </w:pPr>
      <w:r w:rsidRPr="00D33660">
        <w:rPr>
          <w:rFonts w:asciiTheme="majorHAnsi" w:hAnsiTheme="majorHAnsi"/>
          <w:b w:val="0"/>
        </w:rPr>
        <w:t xml:space="preserve">Union Find problem using </w:t>
      </w:r>
      <w:proofErr w:type="gramStart"/>
      <w:r w:rsidRPr="00A03536">
        <w:rPr>
          <w:rFonts w:ascii="Courier New" w:hAnsi="Courier New" w:cs="Courier New"/>
          <w:b w:val="0"/>
        </w:rPr>
        <w:t>O(</w:t>
      </w:r>
      <w:proofErr w:type="gramEnd"/>
      <w:r w:rsidRPr="00A03536">
        <w:rPr>
          <w:rFonts w:ascii="Courier New" w:hAnsi="Courier New" w:cs="Courier New"/>
          <w:b w:val="0"/>
        </w:rPr>
        <w:t>1)</w:t>
      </w:r>
      <w:r w:rsidRPr="00D33660">
        <w:rPr>
          <w:rFonts w:asciiTheme="majorHAnsi" w:hAnsiTheme="majorHAnsi"/>
          <w:b w:val="0"/>
        </w:rPr>
        <w:t xml:space="preserve"> cost for Find and </w:t>
      </w:r>
      <w:r w:rsidRPr="00A03536">
        <w:rPr>
          <w:rFonts w:ascii="Courier New" w:hAnsi="Courier New" w:cs="Courier New"/>
          <w:b w:val="0"/>
        </w:rPr>
        <w:t>O(log n)</w:t>
      </w:r>
      <w:r w:rsidRPr="00D33660">
        <w:rPr>
          <w:rFonts w:asciiTheme="majorHAnsi" w:hAnsiTheme="majorHAnsi"/>
          <w:b w:val="0"/>
        </w:rPr>
        <w:t xml:space="preserve"> cost for Union.</w:t>
      </w:r>
      <w:r w:rsidR="00A03536">
        <w:rPr>
          <w:rFonts w:asciiTheme="majorHAnsi" w:hAnsiTheme="majorHAnsi"/>
          <w:b w:val="0"/>
        </w:rPr>
        <w:t xml:space="preserve"> </w:t>
      </w:r>
      <w:r w:rsidRPr="00D33660">
        <w:rPr>
          <w:rFonts w:asciiTheme="majorHAnsi" w:hAnsiTheme="majorHAnsi"/>
          <w:b w:val="0"/>
        </w:rPr>
        <w:t xml:space="preserve">Consider the maze as given in Q8. </w:t>
      </w:r>
      <w:r w:rsidR="00C4119E" w:rsidRPr="00D33660">
        <w:rPr>
          <w:rFonts w:asciiTheme="majorHAnsi" w:hAnsiTheme="majorHAnsi"/>
          <w:b w:val="0"/>
        </w:rPr>
        <w:t>Your job is to find minimum cost path from “Start” to “End”. Union operation will basically involve joining two sets if there is and edge from one set to another. You can use the built in function for sorting the edges.</w:t>
      </w:r>
      <w:r w:rsidR="00A40AAE">
        <w:rPr>
          <w:rFonts w:asciiTheme="majorHAnsi" w:hAnsiTheme="majorHAnsi"/>
          <w:b w:val="0"/>
        </w:rPr>
        <w:t xml:space="preserve"> Input is same as in Q8.</w:t>
      </w:r>
    </w:p>
    <w:p w14:paraId="696AEB0E" w14:textId="77777777" w:rsidR="00A40AAE" w:rsidRDefault="00A40AAE" w:rsidP="00A03536">
      <w:pPr>
        <w:jc w:val="both"/>
        <w:rPr>
          <w:rFonts w:asciiTheme="majorHAnsi" w:hAnsiTheme="majorHAnsi"/>
          <w:b w:val="0"/>
        </w:rPr>
      </w:pPr>
    </w:p>
    <w:p w14:paraId="3D6CDAD6" w14:textId="1DEEB38D" w:rsidR="001550DE" w:rsidRPr="00D33660" w:rsidRDefault="00A40AAE" w:rsidP="00A03536">
      <w:pPr>
        <w:jc w:val="both"/>
        <w:rPr>
          <w:rFonts w:asciiTheme="majorHAnsi" w:hAnsiTheme="majorHAnsi"/>
          <w:b w:val="0"/>
        </w:rPr>
      </w:pPr>
      <w:r>
        <w:rPr>
          <w:rFonts w:asciiTheme="majorHAnsi" w:hAnsiTheme="majorHAnsi"/>
          <w:b w:val="0"/>
        </w:rPr>
        <w:t>Hint: Represent the maze as a weighted graph.</w:t>
      </w:r>
    </w:p>
    <w:p w14:paraId="7EF20B48" w14:textId="77777777" w:rsidR="00C4119E" w:rsidRPr="00D33660" w:rsidRDefault="00C4119E" w:rsidP="001550DE">
      <w:pPr>
        <w:rPr>
          <w:rFonts w:asciiTheme="majorHAnsi" w:hAnsiTheme="majorHAnsi"/>
          <w:b w:val="0"/>
        </w:rPr>
      </w:pPr>
    </w:p>
    <w:p w14:paraId="0927FFAD" w14:textId="77777777" w:rsidR="000E53FA" w:rsidRPr="00AE4862" w:rsidRDefault="00C4119E" w:rsidP="00C4119E">
      <w:pPr>
        <w:rPr>
          <w:rFonts w:asciiTheme="majorHAnsi" w:hAnsiTheme="majorHAnsi"/>
        </w:rPr>
      </w:pPr>
      <w:r w:rsidRPr="00AE4862">
        <w:rPr>
          <w:rFonts w:asciiTheme="majorHAnsi" w:hAnsiTheme="majorHAnsi"/>
        </w:rPr>
        <w:t>Q10.</w:t>
      </w:r>
      <w:r w:rsidR="000E53FA" w:rsidRPr="00AE4862">
        <w:rPr>
          <w:rFonts w:asciiTheme="majorHAnsi" w:hAnsiTheme="majorHAnsi"/>
        </w:rPr>
        <w:t xml:space="preserve"> </w:t>
      </w:r>
      <w:proofErr w:type="spellStart"/>
      <w:proofErr w:type="gramStart"/>
      <w:r w:rsidR="000E53FA" w:rsidRPr="00AE4862">
        <w:rPr>
          <w:rFonts w:asciiTheme="majorHAnsi" w:hAnsiTheme="majorHAnsi"/>
        </w:rPr>
        <w:t>Kruskal’s</w:t>
      </w:r>
      <w:proofErr w:type="spellEnd"/>
      <w:r w:rsidR="000E53FA" w:rsidRPr="00AE4862">
        <w:rPr>
          <w:rFonts w:asciiTheme="majorHAnsi" w:hAnsiTheme="majorHAnsi"/>
        </w:rPr>
        <w:t xml:space="preserve"> algorithm.</w:t>
      </w:r>
      <w:proofErr w:type="gramEnd"/>
      <w:r w:rsidR="000E53FA" w:rsidRPr="00AE4862">
        <w:rPr>
          <w:rFonts w:asciiTheme="majorHAnsi" w:hAnsiTheme="majorHAnsi"/>
        </w:rPr>
        <w:t xml:space="preserve"> </w:t>
      </w:r>
    </w:p>
    <w:p w14:paraId="21498BBE" w14:textId="6E65EB21" w:rsidR="00C4119E" w:rsidRDefault="00C4119E" w:rsidP="00A40AAE">
      <w:pPr>
        <w:jc w:val="both"/>
        <w:rPr>
          <w:rFonts w:asciiTheme="majorHAnsi" w:hAnsiTheme="majorHAnsi"/>
          <w:b w:val="0"/>
        </w:rPr>
      </w:pPr>
      <w:r w:rsidRPr="00D33660">
        <w:rPr>
          <w:rFonts w:asciiTheme="majorHAnsi" w:hAnsiTheme="majorHAnsi"/>
          <w:b w:val="0"/>
        </w:rPr>
        <w:t xml:space="preserve">Union Find problem using </w:t>
      </w:r>
      <w:proofErr w:type="gramStart"/>
      <w:r w:rsidRPr="00A40AAE">
        <w:rPr>
          <w:rFonts w:ascii="Courier New" w:hAnsi="Courier New" w:cs="Courier New"/>
          <w:b w:val="0"/>
        </w:rPr>
        <w:t>O(</w:t>
      </w:r>
      <w:proofErr w:type="gramEnd"/>
      <w:r w:rsidRPr="00A40AAE">
        <w:rPr>
          <w:rFonts w:ascii="Courier New" w:hAnsi="Courier New" w:cs="Courier New"/>
          <w:b w:val="0"/>
        </w:rPr>
        <w:t>1)</w:t>
      </w:r>
      <w:r w:rsidRPr="00D33660">
        <w:rPr>
          <w:rFonts w:asciiTheme="majorHAnsi" w:hAnsiTheme="majorHAnsi"/>
          <w:b w:val="0"/>
        </w:rPr>
        <w:t xml:space="preserve"> cost for Union and </w:t>
      </w:r>
      <w:r w:rsidRPr="00A40AAE">
        <w:rPr>
          <w:rFonts w:ascii="Courier New" w:hAnsi="Courier New" w:cs="Courier New"/>
          <w:b w:val="0"/>
        </w:rPr>
        <w:t>O(log n)</w:t>
      </w:r>
      <w:r w:rsidRPr="00D33660">
        <w:rPr>
          <w:rFonts w:asciiTheme="majorHAnsi" w:hAnsiTheme="majorHAnsi"/>
          <w:b w:val="0"/>
        </w:rPr>
        <w:t xml:space="preserve"> cost for Find.</w:t>
      </w:r>
      <w:r w:rsidR="00A40AAE">
        <w:rPr>
          <w:rFonts w:asciiTheme="majorHAnsi" w:hAnsiTheme="majorHAnsi"/>
          <w:b w:val="0"/>
        </w:rPr>
        <w:t xml:space="preserve"> </w:t>
      </w:r>
      <w:r w:rsidRPr="00D33660">
        <w:rPr>
          <w:rFonts w:asciiTheme="majorHAnsi" w:hAnsiTheme="majorHAnsi"/>
          <w:b w:val="0"/>
        </w:rPr>
        <w:t>Consider the maze as given in Q8. Your job is to find minimum cost path from “Start” to “End”. Union operation will basically involve joining two sets if there is and edge from one set to another. You can use the built in function for sorting the edges.</w:t>
      </w:r>
      <w:r w:rsidR="00A40AAE">
        <w:rPr>
          <w:rFonts w:asciiTheme="majorHAnsi" w:hAnsiTheme="majorHAnsi"/>
          <w:b w:val="0"/>
        </w:rPr>
        <w:t xml:space="preserve">  Input is same as in Q8.</w:t>
      </w:r>
    </w:p>
    <w:p w14:paraId="7D8C97A9" w14:textId="77777777" w:rsidR="00A40AAE" w:rsidRDefault="00A40AAE" w:rsidP="00A40AAE">
      <w:pPr>
        <w:rPr>
          <w:rFonts w:asciiTheme="majorHAnsi" w:hAnsiTheme="majorHAnsi"/>
          <w:b w:val="0"/>
        </w:rPr>
      </w:pPr>
    </w:p>
    <w:p w14:paraId="36DDFF01" w14:textId="77777777" w:rsidR="00A40AAE" w:rsidRPr="00D33660" w:rsidRDefault="00A40AAE" w:rsidP="00A40AAE">
      <w:pPr>
        <w:rPr>
          <w:rFonts w:asciiTheme="majorHAnsi" w:hAnsiTheme="majorHAnsi"/>
          <w:b w:val="0"/>
        </w:rPr>
      </w:pPr>
      <w:r>
        <w:rPr>
          <w:rFonts w:asciiTheme="majorHAnsi" w:hAnsiTheme="majorHAnsi"/>
          <w:b w:val="0"/>
        </w:rPr>
        <w:t>Hint: Represent the maze as a weighted graph.</w:t>
      </w:r>
    </w:p>
    <w:p w14:paraId="3301DCA2" w14:textId="77777777" w:rsidR="00C4119E" w:rsidRPr="00D33660" w:rsidRDefault="00C4119E" w:rsidP="00A40AAE">
      <w:pPr>
        <w:rPr>
          <w:rFonts w:asciiTheme="majorHAnsi" w:hAnsiTheme="majorHAnsi"/>
          <w:b w:val="0"/>
        </w:rPr>
      </w:pPr>
    </w:p>
    <w:p w14:paraId="0AE242D5" w14:textId="538F34DE" w:rsidR="00C4119E" w:rsidRPr="00D33660" w:rsidRDefault="00C4119E" w:rsidP="00C4119E">
      <w:pPr>
        <w:jc w:val="center"/>
        <w:rPr>
          <w:rFonts w:asciiTheme="majorHAnsi" w:hAnsiTheme="majorHAnsi"/>
          <w:b w:val="0"/>
        </w:rPr>
      </w:pPr>
      <w:r w:rsidRPr="00D33660">
        <w:rPr>
          <w:rFonts w:asciiTheme="majorHAnsi" w:hAnsiTheme="majorHAnsi"/>
          <w:b w:val="0"/>
        </w:rPr>
        <w:sym w:font="Wingdings" w:char="F0DF"/>
      </w:r>
      <w:r w:rsidRPr="00D33660">
        <w:rPr>
          <w:rFonts w:asciiTheme="majorHAnsi" w:hAnsiTheme="majorHAnsi"/>
          <w:b w:val="0"/>
        </w:rPr>
        <w:t xml:space="preserve"> </w:t>
      </w:r>
      <w:proofErr w:type="gramStart"/>
      <w:r w:rsidRPr="00D33660">
        <w:rPr>
          <w:rFonts w:asciiTheme="majorHAnsi" w:hAnsiTheme="majorHAnsi"/>
          <w:b w:val="0"/>
        </w:rPr>
        <w:t>end</w:t>
      </w:r>
      <w:proofErr w:type="gramEnd"/>
      <w:r w:rsidRPr="00D33660">
        <w:rPr>
          <w:rFonts w:asciiTheme="majorHAnsi" w:hAnsiTheme="majorHAnsi"/>
          <w:b w:val="0"/>
        </w:rPr>
        <w:t xml:space="preserve"> of document </w:t>
      </w:r>
      <w:r w:rsidRPr="00D33660">
        <w:rPr>
          <w:rFonts w:asciiTheme="majorHAnsi" w:hAnsiTheme="majorHAnsi"/>
          <w:b w:val="0"/>
        </w:rPr>
        <w:sym w:font="Wingdings" w:char="F0E0"/>
      </w:r>
    </w:p>
    <w:p w14:paraId="63D02C4D" w14:textId="77777777" w:rsidR="00384082" w:rsidRPr="007016D2" w:rsidRDefault="00384082">
      <w:pPr>
        <w:rPr>
          <w:b w:val="0"/>
        </w:rPr>
      </w:pPr>
    </w:p>
    <w:sectPr w:rsidR="00384082" w:rsidRPr="007016D2" w:rsidSect="008C4113">
      <w:pgSz w:w="11907" w:h="1683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E38A3"/>
    <w:multiLevelType w:val="hybridMultilevel"/>
    <w:tmpl w:val="FD6EFD0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B7613"/>
    <w:multiLevelType w:val="hybridMultilevel"/>
    <w:tmpl w:val="F9BC64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1A1234"/>
    <w:multiLevelType w:val="multilevel"/>
    <w:tmpl w:val="7D742E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D2"/>
    <w:rsid w:val="00066337"/>
    <w:rsid w:val="000D6498"/>
    <w:rsid w:val="000E53FA"/>
    <w:rsid w:val="000F53EB"/>
    <w:rsid w:val="001059BC"/>
    <w:rsid w:val="001311C5"/>
    <w:rsid w:val="001550DE"/>
    <w:rsid w:val="00294409"/>
    <w:rsid w:val="002E2CDE"/>
    <w:rsid w:val="003451A5"/>
    <w:rsid w:val="00347A40"/>
    <w:rsid w:val="00384082"/>
    <w:rsid w:val="00396140"/>
    <w:rsid w:val="003C735D"/>
    <w:rsid w:val="00527C14"/>
    <w:rsid w:val="00580E2E"/>
    <w:rsid w:val="00587B9D"/>
    <w:rsid w:val="005E0525"/>
    <w:rsid w:val="00654E45"/>
    <w:rsid w:val="00673208"/>
    <w:rsid w:val="0069500C"/>
    <w:rsid w:val="007016D2"/>
    <w:rsid w:val="008B4027"/>
    <w:rsid w:val="008C4113"/>
    <w:rsid w:val="00992D57"/>
    <w:rsid w:val="00A03536"/>
    <w:rsid w:val="00A40AAE"/>
    <w:rsid w:val="00AE4862"/>
    <w:rsid w:val="00C4119E"/>
    <w:rsid w:val="00C819FC"/>
    <w:rsid w:val="00D33660"/>
    <w:rsid w:val="00D81C24"/>
    <w:rsid w:val="00DC5A32"/>
    <w:rsid w:val="00E079FF"/>
    <w:rsid w:val="00E25BE6"/>
    <w:rsid w:val="00F76BA9"/>
    <w:rsid w:val="00FD050A"/>
    <w:rsid w:val="00FD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A39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pacing w:val="53"/>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37"/>
    <w:rPr>
      <w:spacing w:val="0"/>
      <w:sz w:val="24"/>
      <w:szCs w:val="24"/>
    </w:rPr>
  </w:style>
  <w:style w:type="paragraph" w:styleId="Heading3">
    <w:name w:val="heading 3"/>
    <w:basedOn w:val="Normal"/>
    <w:next w:val="Normal"/>
    <w:link w:val="Heading3Char"/>
    <w:autoRedefine/>
    <w:uiPriority w:val="9"/>
    <w:unhideWhenUsed/>
    <w:qFormat/>
    <w:rsid w:val="00E25BE6"/>
    <w:pPr>
      <w:keepNext/>
      <w:keepLines/>
      <w:numPr>
        <w:ilvl w:val="2"/>
        <w:numId w:val="1"/>
      </w:numPr>
      <w:spacing w:before="200" w:line="276" w:lineRule="auto"/>
      <w:ind w:left="2160"/>
      <w:outlineLvl w:val="2"/>
    </w:pPr>
    <w:rPr>
      <w:rFonts w:asciiTheme="majorHAnsi" w:eastAsiaTheme="majorEastAsia" w:hAnsiTheme="majorHAnsi" w:cstheme="majorBidi"/>
      <w:b w:val="0"/>
      <w:bCs w:val="0"/>
      <w:color w:val="4F81BD" w:themeColor="accent1"/>
      <w:spacing w:val="5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BE6"/>
    <w:rPr>
      <w:rFonts w:asciiTheme="majorHAnsi" w:eastAsiaTheme="majorEastAsia" w:hAnsiTheme="majorHAnsi" w:cstheme="majorBidi"/>
      <w:b w:val="0"/>
      <w:bCs w:val="0"/>
      <w:color w:val="4F81BD" w:themeColor="accent1"/>
    </w:rPr>
  </w:style>
  <w:style w:type="paragraph" w:styleId="ListParagraph">
    <w:name w:val="List Paragraph"/>
    <w:basedOn w:val="Normal"/>
    <w:uiPriority w:val="34"/>
    <w:qFormat/>
    <w:rsid w:val="003451A5"/>
    <w:pPr>
      <w:ind w:left="720"/>
      <w:contextualSpacing/>
    </w:pPr>
  </w:style>
  <w:style w:type="paragraph" w:styleId="BalloonText">
    <w:name w:val="Balloon Text"/>
    <w:basedOn w:val="Normal"/>
    <w:link w:val="BalloonTextChar"/>
    <w:uiPriority w:val="99"/>
    <w:semiHidden/>
    <w:unhideWhenUsed/>
    <w:rsid w:val="00131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1C5"/>
    <w:rPr>
      <w:rFonts w:ascii="Lucida Grande" w:hAnsi="Lucida Grande" w:cs="Lucida Grande"/>
      <w:spacing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pacing w:val="53"/>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37"/>
    <w:rPr>
      <w:spacing w:val="0"/>
      <w:sz w:val="24"/>
      <w:szCs w:val="24"/>
    </w:rPr>
  </w:style>
  <w:style w:type="paragraph" w:styleId="Heading3">
    <w:name w:val="heading 3"/>
    <w:basedOn w:val="Normal"/>
    <w:next w:val="Normal"/>
    <w:link w:val="Heading3Char"/>
    <w:autoRedefine/>
    <w:uiPriority w:val="9"/>
    <w:unhideWhenUsed/>
    <w:qFormat/>
    <w:rsid w:val="00E25BE6"/>
    <w:pPr>
      <w:keepNext/>
      <w:keepLines/>
      <w:numPr>
        <w:ilvl w:val="2"/>
        <w:numId w:val="1"/>
      </w:numPr>
      <w:spacing w:before="200" w:line="276" w:lineRule="auto"/>
      <w:ind w:left="2160"/>
      <w:outlineLvl w:val="2"/>
    </w:pPr>
    <w:rPr>
      <w:rFonts w:asciiTheme="majorHAnsi" w:eastAsiaTheme="majorEastAsia" w:hAnsiTheme="majorHAnsi" w:cstheme="majorBidi"/>
      <w:b w:val="0"/>
      <w:bCs w:val="0"/>
      <w:color w:val="4F81BD" w:themeColor="accent1"/>
      <w:spacing w:val="5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BE6"/>
    <w:rPr>
      <w:rFonts w:asciiTheme="majorHAnsi" w:eastAsiaTheme="majorEastAsia" w:hAnsiTheme="majorHAnsi" w:cstheme="majorBidi"/>
      <w:b w:val="0"/>
      <w:bCs w:val="0"/>
      <w:color w:val="4F81BD" w:themeColor="accent1"/>
    </w:rPr>
  </w:style>
  <w:style w:type="paragraph" w:styleId="ListParagraph">
    <w:name w:val="List Paragraph"/>
    <w:basedOn w:val="Normal"/>
    <w:uiPriority w:val="34"/>
    <w:qFormat/>
    <w:rsid w:val="003451A5"/>
    <w:pPr>
      <w:ind w:left="720"/>
      <w:contextualSpacing/>
    </w:pPr>
  </w:style>
  <w:style w:type="paragraph" w:styleId="BalloonText">
    <w:name w:val="Balloon Text"/>
    <w:basedOn w:val="Normal"/>
    <w:link w:val="BalloonTextChar"/>
    <w:uiPriority w:val="99"/>
    <w:semiHidden/>
    <w:unhideWhenUsed/>
    <w:rsid w:val="00131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1C5"/>
    <w:rPr>
      <w:rFonts w:ascii="Lucida Grande" w:hAnsi="Lucida Grande" w:cs="Lucida Grande"/>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1640</Words>
  <Characters>9354</Characters>
  <Application>Microsoft Macintosh Word</Application>
  <DocSecurity>0</DocSecurity>
  <Lines>77</Lines>
  <Paragraphs>21</Paragraphs>
  <ScaleCrop>false</ScaleCrop>
  <Company>Professor</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 Rustagi</dc:creator>
  <cp:keywords/>
  <dc:description/>
  <cp:lastModifiedBy>Ram P Rustagi</cp:lastModifiedBy>
  <cp:revision>13</cp:revision>
  <dcterms:created xsi:type="dcterms:W3CDTF">2019-04-08T16:24:00Z</dcterms:created>
  <dcterms:modified xsi:type="dcterms:W3CDTF">2019-04-17T06:07:00Z</dcterms:modified>
</cp:coreProperties>
</file>